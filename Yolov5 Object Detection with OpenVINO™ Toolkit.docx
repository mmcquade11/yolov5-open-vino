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8313B" w14:textId="641665FA" w:rsidR="00410471" w:rsidRDefault="00410471">
      <w:pPr>
        <w:rPr>
          <w:b/>
          <w:sz w:val="32"/>
          <w:szCs w:val="32"/>
        </w:rPr>
      </w:pPr>
      <w:r>
        <w:rPr>
          <w:b/>
          <w:sz w:val="32"/>
          <w:szCs w:val="32"/>
        </w:rPr>
        <w:t xml:space="preserve">Yolov5 Object Detection with </w:t>
      </w:r>
      <w:proofErr w:type="spellStart"/>
      <w:r>
        <w:rPr>
          <w:b/>
          <w:sz w:val="32"/>
          <w:szCs w:val="32"/>
        </w:rPr>
        <w:t>OpenVINO</w:t>
      </w:r>
      <w:proofErr w:type="spellEnd"/>
      <w:r>
        <w:rPr>
          <w:b/>
          <w:sz w:val="32"/>
          <w:szCs w:val="32"/>
        </w:rPr>
        <w:t xml:space="preserve">™ </w:t>
      </w:r>
      <w:del w:id="0" w:author="Udayakumar, Anisha" w:date="2023-02-01T11:09:00Z">
        <w:r w:rsidDel="00983E1C">
          <w:rPr>
            <w:b/>
            <w:sz w:val="32"/>
            <w:szCs w:val="32"/>
          </w:rPr>
          <w:delText>Toolkit</w:delText>
        </w:r>
      </w:del>
      <w:ins w:id="1" w:author="Udayakumar, Anisha" w:date="2023-02-01T11:09:00Z">
        <w:r w:rsidR="00983E1C">
          <w:rPr>
            <w:b/>
            <w:sz w:val="32"/>
            <w:szCs w:val="32"/>
          </w:rPr>
          <w:t>Toolkit</w:t>
        </w:r>
      </w:ins>
    </w:p>
    <w:p w14:paraId="4FB88C05" w14:textId="77777777" w:rsidR="00F678B5" w:rsidRDefault="00F678B5"/>
    <w:p w14:paraId="4FB88C06" w14:textId="77777777" w:rsidR="00F678B5" w:rsidRDefault="00F678B5"/>
    <w:p w14:paraId="4FB88C07" w14:textId="77777777" w:rsidR="00F678B5" w:rsidRDefault="00410471">
      <w:pPr>
        <w:spacing w:after="200"/>
      </w:pPr>
      <w:r>
        <w:rPr>
          <w:b/>
          <w:sz w:val="28"/>
          <w:szCs w:val="28"/>
        </w:rPr>
        <w:t>Outline</w:t>
      </w:r>
      <w:r>
        <w:t xml:space="preserve"> </w:t>
      </w:r>
    </w:p>
    <w:p w14:paraId="4FB88C08" w14:textId="77777777" w:rsidR="00F678B5" w:rsidRDefault="00410471">
      <w:pPr>
        <w:numPr>
          <w:ilvl w:val="0"/>
          <w:numId w:val="3"/>
        </w:numPr>
      </w:pPr>
      <w:r>
        <w:t>Introduction:</w:t>
      </w:r>
    </w:p>
    <w:p w14:paraId="4FB88C09" w14:textId="77777777" w:rsidR="00F678B5" w:rsidRDefault="00410471">
      <w:pPr>
        <w:numPr>
          <w:ilvl w:val="1"/>
          <w:numId w:val="3"/>
        </w:numPr>
      </w:pPr>
      <w:r>
        <w:t xml:space="preserve">Provide an overview of </w:t>
      </w:r>
      <w:proofErr w:type="spellStart"/>
      <w:r>
        <w:t>OpenVINO</w:t>
      </w:r>
      <w:proofErr w:type="spellEnd"/>
      <w:r>
        <w:t xml:space="preserve"> and its role in optimizing and deploying deep learning models on a variety of hardware platforms.</w:t>
      </w:r>
    </w:p>
    <w:p w14:paraId="4FB88C0A" w14:textId="77777777" w:rsidR="00F678B5" w:rsidRDefault="00410471">
      <w:pPr>
        <w:numPr>
          <w:ilvl w:val="1"/>
          <w:numId w:val="3"/>
        </w:numPr>
      </w:pPr>
      <w:r>
        <w:t>Introduce YOLOv5 and its use in object detection tasks.</w:t>
      </w:r>
    </w:p>
    <w:p w14:paraId="4FB88C0B" w14:textId="3ABDC3F2" w:rsidR="00F678B5" w:rsidRDefault="00410471">
      <w:pPr>
        <w:numPr>
          <w:ilvl w:val="1"/>
          <w:numId w:val="3"/>
        </w:numPr>
      </w:pPr>
      <w:r>
        <w:t xml:space="preserve">Explain the use of </w:t>
      </w:r>
      <w:proofErr w:type="spellStart"/>
      <w:r w:rsidR="006C5F1A" w:rsidRPr="006036D0">
        <w:rPr>
          <w:color w:val="FF0000"/>
          <w:rPrChange w:id="2" w:author="Udayakumar, Anisha" w:date="2023-02-01T10:52:00Z">
            <w:rPr/>
          </w:rPrChange>
        </w:rPr>
        <w:t>Pytorch</w:t>
      </w:r>
      <w:proofErr w:type="spellEnd"/>
      <w:r w:rsidRPr="006036D0">
        <w:rPr>
          <w:color w:val="FF0000"/>
          <w:rPrChange w:id="3" w:author="Udayakumar, Anisha" w:date="2023-02-01T10:52:00Z">
            <w:rPr/>
          </w:rPrChange>
        </w:rPr>
        <w:t xml:space="preserve"> </w:t>
      </w:r>
      <w:r>
        <w:t>implement</w:t>
      </w:r>
      <w:r w:rsidR="006C5F1A">
        <w:t>ation</w:t>
      </w:r>
      <w:r>
        <w:t xml:space="preserve"> and training </w:t>
      </w:r>
      <w:r w:rsidR="002C0542">
        <w:t xml:space="preserve">of </w:t>
      </w:r>
      <w:r>
        <w:t>YOLOv5 models.</w:t>
      </w:r>
    </w:p>
    <w:p w14:paraId="4FB88C0C" w14:textId="77777777" w:rsidR="00F678B5" w:rsidRDefault="00410471">
      <w:pPr>
        <w:numPr>
          <w:ilvl w:val="0"/>
          <w:numId w:val="3"/>
        </w:numPr>
      </w:pPr>
      <w:r>
        <w:t xml:space="preserve">Setting up YOLOv5 with </w:t>
      </w:r>
      <w:proofErr w:type="spellStart"/>
      <w:r>
        <w:t>OpenVINO</w:t>
      </w:r>
      <w:proofErr w:type="spellEnd"/>
      <w:r>
        <w:t>:</w:t>
      </w:r>
    </w:p>
    <w:p w14:paraId="4FB88C0D" w14:textId="77777777" w:rsidR="00F678B5" w:rsidRDefault="00410471">
      <w:pPr>
        <w:numPr>
          <w:ilvl w:val="1"/>
          <w:numId w:val="3"/>
        </w:numPr>
      </w:pPr>
      <w:r>
        <w:t>Describe the steps for installing and setting up the YOLOv5 on a development machine.</w:t>
      </w:r>
    </w:p>
    <w:p w14:paraId="4FB88C0E" w14:textId="77777777" w:rsidR="00F678B5" w:rsidRDefault="00410471">
      <w:pPr>
        <w:numPr>
          <w:ilvl w:val="1"/>
          <w:numId w:val="3"/>
        </w:numPr>
      </w:pPr>
      <w:r>
        <w:t>Explain how to verify the installation.</w:t>
      </w:r>
    </w:p>
    <w:p w14:paraId="4FB88C0F" w14:textId="77777777" w:rsidR="00F678B5" w:rsidRDefault="00410471">
      <w:pPr>
        <w:numPr>
          <w:ilvl w:val="0"/>
          <w:numId w:val="3"/>
        </w:numPr>
      </w:pPr>
      <w:r>
        <w:t xml:space="preserve">Training a YOLOv5 Model </w:t>
      </w:r>
      <w:r w:rsidRPr="006036D0">
        <w:rPr>
          <w:strike/>
          <w:rPrChange w:id="4" w:author="Udayakumar, Anisha" w:date="2023-02-01T10:52:00Z">
            <w:rPr/>
          </w:rPrChange>
        </w:rPr>
        <w:t>and Convert to TensorFlow Model</w:t>
      </w:r>
      <w:r>
        <w:t>:</w:t>
      </w:r>
    </w:p>
    <w:p w14:paraId="4FB88C10" w14:textId="27DE31AE" w:rsidR="00F678B5" w:rsidRDefault="00410471">
      <w:pPr>
        <w:numPr>
          <w:ilvl w:val="1"/>
          <w:numId w:val="3"/>
        </w:numPr>
      </w:pPr>
      <w:r>
        <w:t>Discuss the process of training a YOLOv5 model</w:t>
      </w:r>
      <w:del w:id="5" w:author="Udayakumar, Anisha" w:date="2023-02-01T10:52:00Z">
        <w:r w:rsidDel="006036D0">
          <w:delText xml:space="preserve"> in TensorFlow</w:delText>
        </w:r>
      </w:del>
      <w:r>
        <w:t>, including data preparation, model architecture, and training parameters.</w:t>
      </w:r>
    </w:p>
    <w:p w14:paraId="4FB88C11" w14:textId="77777777" w:rsidR="00F678B5" w:rsidRDefault="00410471">
      <w:pPr>
        <w:numPr>
          <w:ilvl w:val="1"/>
          <w:numId w:val="3"/>
        </w:numPr>
      </w:pPr>
      <w:r>
        <w:t xml:space="preserve">Explain how to save the trained model in a format that can be used with </w:t>
      </w:r>
      <w:proofErr w:type="spellStart"/>
      <w:r>
        <w:t>OpenVINO</w:t>
      </w:r>
      <w:proofErr w:type="spellEnd"/>
      <w:r>
        <w:t>.</w:t>
      </w:r>
    </w:p>
    <w:p w14:paraId="4FB88C12" w14:textId="77777777" w:rsidR="00F678B5" w:rsidRDefault="00410471">
      <w:pPr>
        <w:numPr>
          <w:ilvl w:val="0"/>
          <w:numId w:val="3"/>
        </w:numPr>
      </w:pPr>
      <w:r>
        <w:t xml:space="preserve">Deploying the optimized YOLOv5 model with </w:t>
      </w:r>
      <w:proofErr w:type="spellStart"/>
      <w:r>
        <w:t>OpenVINO</w:t>
      </w:r>
      <w:proofErr w:type="spellEnd"/>
      <w:r>
        <w:t>:</w:t>
      </w:r>
    </w:p>
    <w:p w14:paraId="4FB88C13" w14:textId="77777777" w:rsidR="00F678B5" w:rsidRDefault="00410471">
      <w:pPr>
        <w:numPr>
          <w:ilvl w:val="1"/>
          <w:numId w:val="3"/>
        </w:numPr>
      </w:pPr>
      <w:r>
        <w:t xml:space="preserve">Describe the steps for deploying the optimized YOLOv5 model using the </w:t>
      </w:r>
      <w:proofErr w:type="spellStart"/>
      <w:r>
        <w:t>OpenVINO</w:t>
      </w:r>
      <w:proofErr w:type="spellEnd"/>
      <w:r>
        <w:t xml:space="preserve"> Inference Engine.</w:t>
      </w:r>
    </w:p>
    <w:p w14:paraId="4FB88C14" w14:textId="77777777" w:rsidR="00F678B5" w:rsidRDefault="00410471">
      <w:pPr>
        <w:numPr>
          <w:ilvl w:val="1"/>
          <w:numId w:val="3"/>
        </w:numPr>
      </w:pPr>
      <w:r>
        <w:t>Explain how to use the Inference Engine API to load the model and run inference on input data.</w:t>
      </w:r>
    </w:p>
    <w:p w14:paraId="4FB88C15" w14:textId="77777777" w:rsidR="00F678B5" w:rsidRDefault="00410471">
      <w:pPr>
        <w:numPr>
          <w:ilvl w:val="1"/>
          <w:numId w:val="3"/>
        </w:numPr>
      </w:pPr>
      <w:r>
        <w:t>Discuss the use of the Inference Engine Performance Monitor to analyze and improve the performance of the deployed model.</w:t>
      </w:r>
    </w:p>
    <w:p w14:paraId="4FB88C16" w14:textId="77777777" w:rsidR="00F678B5" w:rsidRDefault="00410471">
      <w:pPr>
        <w:numPr>
          <w:ilvl w:val="0"/>
          <w:numId w:val="3"/>
        </w:numPr>
      </w:pPr>
      <w:r>
        <w:t>Conclusion:</w:t>
      </w:r>
    </w:p>
    <w:p w14:paraId="4FB88C17" w14:textId="77777777" w:rsidR="00F678B5" w:rsidRDefault="00410471">
      <w:pPr>
        <w:numPr>
          <w:ilvl w:val="1"/>
          <w:numId w:val="3"/>
        </w:numPr>
      </w:pPr>
      <w:r>
        <w:t>Summarize the key points covered in the paper.</w:t>
      </w:r>
    </w:p>
    <w:p w14:paraId="4FB88C18" w14:textId="1EE4E879" w:rsidR="00F678B5" w:rsidRDefault="00410471">
      <w:pPr>
        <w:numPr>
          <w:ilvl w:val="1"/>
          <w:numId w:val="3"/>
        </w:numPr>
      </w:pPr>
      <w:r>
        <w:t xml:space="preserve">Discuss the potential benefits and limitations of using </w:t>
      </w:r>
      <w:proofErr w:type="spellStart"/>
      <w:r>
        <w:t>OpenVINO</w:t>
      </w:r>
      <w:proofErr w:type="spellEnd"/>
      <w:r>
        <w:t xml:space="preserve"> with YOLOv5 in a </w:t>
      </w:r>
      <w:del w:id="6" w:author="Udayakumar, Anisha" w:date="2023-02-01T10:53:00Z">
        <w:r w:rsidRPr="00797064" w:rsidDel="00797064">
          <w:rPr>
            <w:color w:val="FF0000"/>
            <w:rPrChange w:id="7" w:author="Udayakumar, Anisha" w:date="2023-02-01T10:53:00Z">
              <w:rPr/>
            </w:rPrChange>
          </w:rPr>
          <w:delText xml:space="preserve">TensorFlow </w:delText>
        </w:r>
      </w:del>
      <w:proofErr w:type="spellStart"/>
      <w:ins w:id="8" w:author="Udayakumar, Anisha" w:date="2023-02-01T10:53:00Z">
        <w:r w:rsidR="00797064" w:rsidRPr="00797064">
          <w:rPr>
            <w:color w:val="FF0000"/>
            <w:rPrChange w:id="9" w:author="Udayakumar, Anisha" w:date="2023-02-01T10:53:00Z">
              <w:rPr/>
            </w:rPrChange>
          </w:rPr>
          <w:t>Pytorch</w:t>
        </w:r>
        <w:proofErr w:type="spellEnd"/>
        <w:r w:rsidR="00797064" w:rsidRPr="00797064">
          <w:rPr>
            <w:color w:val="FF0000"/>
            <w:rPrChange w:id="10" w:author="Udayakumar, Anisha" w:date="2023-02-01T10:53:00Z">
              <w:rPr/>
            </w:rPrChange>
          </w:rPr>
          <w:t xml:space="preserve"> </w:t>
        </w:r>
      </w:ins>
      <w:r>
        <w:t>framework.</w:t>
      </w:r>
    </w:p>
    <w:p w14:paraId="4FB88C19" w14:textId="77777777" w:rsidR="00F678B5" w:rsidRDefault="00410471">
      <w:pPr>
        <w:numPr>
          <w:ilvl w:val="1"/>
          <w:numId w:val="3"/>
        </w:numPr>
        <w:spacing w:after="240"/>
      </w:pPr>
      <w:r>
        <w:t>Suggest potential directions for future work in this area.</w:t>
      </w:r>
    </w:p>
    <w:p w14:paraId="4FB88C1A" w14:textId="77777777" w:rsidR="00F678B5" w:rsidRDefault="00F678B5"/>
    <w:p w14:paraId="4FB88C1B" w14:textId="77777777" w:rsidR="00F678B5" w:rsidRDefault="00F678B5"/>
    <w:p w14:paraId="4FB88C1C" w14:textId="77777777" w:rsidR="00F678B5" w:rsidRDefault="00410471">
      <w:pPr>
        <w:spacing w:after="200"/>
      </w:pPr>
      <w:r>
        <w:rPr>
          <w:b/>
          <w:sz w:val="28"/>
          <w:szCs w:val="28"/>
        </w:rPr>
        <w:t>Introduction</w:t>
      </w:r>
      <w:r>
        <w:t xml:space="preserve"> </w:t>
      </w:r>
    </w:p>
    <w:p w14:paraId="4FB88C1D" w14:textId="77777777" w:rsidR="00F678B5" w:rsidRDefault="00410471">
      <w:r>
        <w:t>Deep learning has gained significant attention in recent years for its ability to solve a wide range of complex problems in fields such as computer vision, natural language processing, and speech recognition. One of the key challenges in deploying deep learning models is the need to optimize them for different hardware platforms, as different architectures have different capabilities and constraints.</w:t>
      </w:r>
    </w:p>
    <w:p w14:paraId="4FB88C1E" w14:textId="77777777" w:rsidR="00F678B5" w:rsidRDefault="00F678B5"/>
    <w:p w14:paraId="4FB88C1F" w14:textId="77777777" w:rsidR="00F678B5" w:rsidRDefault="00410471">
      <w:proofErr w:type="spellStart"/>
      <w:r>
        <w:t>OpenVINO</w:t>
      </w:r>
      <w:proofErr w:type="spellEnd"/>
      <w:r>
        <w:t xml:space="preserve"> (short for Open Visual Inference and Neural Network Optimization) is a toolkit developed by Intel that allows developers to optimize and deploy deep learning models on a variety of hardware platforms, including CPUs, GPUs, FPGAs, and VPUs. The toolkit includes </w:t>
      </w:r>
      <w:proofErr w:type="gramStart"/>
      <w:r>
        <w:t>a number of</w:t>
      </w:r>
      <w:proofErr w:type="gramEnd"/>
      <w:r>
        <w:t xml:space="preserve"> pre-trained models and tools for model optimization and performance analysis, making it easier for developers to deploy their deep learning applications on edge devices with limited computing resources, making it suitable for real-time object detection applications.</w:t>
      </w:r>
    </w:p>
    <w:p w14:paraId="4FB88C20" w14:textId="77777777" w:rsidR="00F678B5" w:rsidRDefault="00F678B5"/>
    <w:p w14:paraId="4FB88C21" w14:textId="00D3BE38" w:rsidR="00F678B5" w:rsidRDefault="00410471">
      <w:r>
        <w:t>YOLOv5 (short for "You Only Look Once") is a popular object detection model that has achieved state-of-the-art results on various benchmarks. It is based on a single-stage detection pipeline and is known for its fast inference speed and good accuracy.</w:t>
      </w:r>
      <w:ins w:id="11" w:author="Udayakumar, Anisha" w:date="2023-02-01T11:52:00Z">
        <w:r w:rsidR="00507227">
          <w:t xml:space="preserve"> </w:t>
        </w:r>
      </w:ins>
      <w:del w:id="12" w:author="Udayakumar, Anisha" w:date="2023-02-01T11:51:00Z">
        <w:r w:rsidDel="00507227">
          <w:delText xml:space="preserve"> </w:delText>
        </w:r>
      </w:del>
      <w:ins w:id="13" w:author="Udayakumar, Anisha" w:date="2023-02-01T11:51:00Z">
        <w:r w:rsidR="00507227" w:rsidRPr="00507227">
          <w:t>YOLO</w:t>
        </w:r>
      </w:ins>
      <w:ins w:id="14" w:author="Udayakumar, Anisha" w:date="2023-02-01T11:52:00Z">
        <w:r w:rsidR="00507227">
          <w:t>v5</w:t>
        </w:r>
      </w:ins>
      <w:ins w:id="15" w:author="Udayakumar, Anisha" w:date="2023-02-01T11:51:00Z">
        <w:r w:rsidR="00507227" w:rsidRPr="00507227">
          <w:t xml:space="preserve"> </w:t>
        </w:r>
      </w:ins>
      <w:ins w:id="16" w:author="Udayakumar, Anisha" w:date="2023-02-01T11:52:00Z">
        <w:r w:rsidR="00507227">
          <w:t xml:space="preserve">implementation in </w:t>
        </w:r>
      </w:ins>
      <w:ins w:id="17" w:author="Udayakumar, Anisha" w:date="2023-02-01T11:51:00Z">
        <w:r w:rsidR="00507227" w:rsidRPr="00507227">
          <w:t xml:space="preserve"> </w:t>
        </w:r>
        <w:proofErr w:type="spellStart"/>
        <w:r w:rsidR="00507227" w:rsidRPr="00507227">
          <w:t>PyTorch</w:t>
        </w:r>
        <w:proofErr w:type="spellEnd"/>
        <w:r w:rsidR="00507227" w:rsidRPr="00507227">
          <w:t xml:space="preserve"> framework made it easier for the developers to modify the architecture and export to many deployment environments straightforwardly.</w:t>
        </w:r>
      </w:ins>
      <w:del w:id="18" w:author="Udayakumar, Anisha" w:date="2023-02-01T11:51:00Z">
        <w:r w:rsidDel="00507227">
          <w:delText>TensorFlow is a widely used deep learning framework that provides a comprehensive set of tools for implementing, training, and deploying deep learning models</w:delText>
        </w:r>
      </w:del>
      <w:del w:id="19" w:author="Udayakumar, Anisha" w:date="2023-02-01T11:52:00Z">
        <w:r w:rsidDel="00507227">
          <w:delText>.</w:delText>
        </w:r>
      </w:del>
    </w:p>
    <w:p w14:paraId="4FB88C22" w14:textId="77777777" w:rsidR="00F678B5" w:rsidRDefault="00F678B5"/>
    <w:p w14:paraId="4FB88C23" w14:textId="45B1CB9C" w:rsidR="00F678B5" w:rsidRDefault="00410471">
      <w:r>
        <w:t xml:space="preserve">In this paper, we describe how to use </w:t>
      </w:r>
      <w:proofErr w:type="spellStart"/>
      <w:r>
        <w:t>OpenVINO</w:t>
      </w:r>
      <w:proofErr w:type="spellEnd"/>
      <w:r>
        <w:t xml:space="preserve"> to optimize and deploy a YOLOv5 model</w:t>
      </w:r>
      <w:del w:id="20" w:author="Udayakumar, Anisha" w:date="2023-02-01T11:34:00Z">
        <w:r w:rsidDel="00A62EF4">
          <w:delText xml:space="preserve"> trained in </w:delText>
        </w:r>
      </w:del>
      <w:del w:id="21" w:author="Udayakumar, Anisha" w:date="2023-02-01T11:10:00Z">
        <w:r w:rsidDel="00365999">
          <w:delText>TensorFlow</w:delText>
        </w:r>
      </w:del>
      <w:r>
        <w:t xml:space="preserve">. We provide a step-by-step guide for setting up the </w:t>
      </w:r>
      <w:proofErr w:type="spellStart"/>
      <w:r>
        <w:t>OpenVINO</w:t>
      </w:r>
      <w:proofErr w:type="spellEnd"/>
      <w:r>
        <w:t xml:space="preserve"> environment, training a YOLOv5 model in </w:t>
      </w:r>
      <w:del w:id="22" w:author="Udayakumar, Anisha" w:date="2023-02-01T11:34:00Z">
        <w:r w:rsidDel="00A62EF4">
          <w:delText>TensorFlow</w:delText>
        </w:r>
      </w:del>
      <w:proofErr w:type="spellStart"/>
      <w:ins w:id="23" w:author="Udayakumar, Anisha" w:date="2023-02-01T11:34:00Z">
        <w:r w:rsidR="00A62EF4">
          <w:t>Pytorch</w:t>
        </w:r>
      </w:ins>
      <w:proofErr w:type="spellEnd"/>
      <w:r>
        <w:t xml:space="preserve">, optimizing the model with </w:t>
      </w:r>
      <w:proofErr w:type="spellStart"/>
      <w:r>
        <w:t>OpenVINO</w:t>
      </w:r>
      <w:proofErr w:type="spellEnd"/>
      <w:r>
        <w:t xml:space="preserve">, and deploying the optimized model on a variety of hardware platforms. We also discuss the use of tools provided by </w:t>
      </w:r>
      <w:proofErr w:type="spellStart"/>
      <w:r>
        <w:t>OpenVINO</w:t>
      </w:r>
      <w:proofErr w:type="spellEnd"/>
      <w:r>
        <w:t xml:space="preserve"> for performance analysis and debugging. We will run inference on both </w:t>
      </w:r>
      <w:del w:id="24" w:author="Udayakumar, Anisha" w:date="2023-02-01T11:34:00Z">
        <w:r w:rsidDel="00A62EF4">
          <w:delText>Native TensorFlow</w:delText>
        </w:r>
      </w:del>
      <w:proofErr w:type="spellStart"/>
      <w:ins w:id="25" w:author="Udayakumar, Anisha" w:date="2023-02-01T11:34:00Z">
        <w:r w:rsidR="00A62EF4">
          <w:t>Pytorch</w:t>
        </w:r>
      </w:ins>
      <w:proofErr w:type="spellEnd"/>
      <w:r>
        <w:t xml:space="preserve"> and </w:t>
      </w:r>
      <w:proofErr w:type="spellStart"/>
      <w:r>
        <w:t>OpenVINO</w:t>
      </w:r>
      <w:proofErr w:type="spellEnd"/>
      <w:r>
        <w:t xml:space="preserve"> </w:t>
      </w:r>
      <w:del w:id="26" w:author="Udayakumar, Anisha" w:date="2023-02-01T11:34:00Z">
        <w:r w:rsidDel="00A62EF4">
          <w:delText xml:space="preserve">integration with TensorFlow </w:delText>
        </w:r>
      </w:del>
      <w:r>
        <w:t>backend</w:t>
      </w:r>
      <w:del w:id="27" w:author="Udayakumar, Anisha" w:date="2023-02-01T11:34:00Z">
        <w:r w:rsidDel="00A62EF4">
          <w:delText>s</w:delText>
        </w:r>
      </w:del>
      <w:r>
        <w:t xml:space="preserve">, and demonstrate the performance benefits when </w:t>
      </w:r>
      <w:del w:id="28" w:author="Udayakumar, Anisha" w:date="2023-02-01T11:35:00Z">
        <w:r w:rsidDel="00B3424B">
          <w:delText xml:space="preserve">OpenVINO </w:delText>
        </w:r>
      </w:del>
      <w:del w:id="29" w:author="Udayakumar, Anisha" w:date="2023-02-01T11:34:00Z">
        <w:r w:rsidDel="00B3424B">
          <w:delText xml:space="preserve">integration with TensorFlow </w:delText>
        </w:r>
      </w:del>
      <w:del w:id="30" w:author="Udayakumar, Anisha" w:date="2023-02-01T11:35:00Z">
        <w:r w:rsidDel="00B3424B">
          <w:delText>is enabled</w:delText>
        </w:r>
      </w:del>
      <w:ins w:id="31" w:author="Udayakumar, Anisha" w:date="2023-02-01T11:35:00Z">
        <w:r w:rsidR="00B3424B">
          <w:t xml:space="preserve">the model is optimized with </w:t>
        </w:r>
        <w:proofErr w:type="spellStart"/>
        <w:r w:rsidR="00B3424B">
          <w:t>OpenVINO</w:t>
        </w:r>
      </w:ins>
      <w:proofErr w:type="spellEnd"/>
      <w:r>
        <w:t>.</w:t>
      </w:r>
    </w:p>
    <w:p w14:paraId="4FB88C24" w14:textId="77777777" w:rsidR="00F678B5" w:rsidRDefault="00F678B5"/>
    <w:p w14:paraId="4FB88C25" w14:textId="77777777" w:rsidR="00F678B5" w:rsidRDefault="00F678B5"/>
    <w:p w14:paraId="4FB88C26" w14:textId="77777777" w:rsidR="00F678B5" w:rsidRDefault="00410471">
      <w:pPr>
        <w:spacing w:after="200"/>
      </w:pPr>
      <w:r>
        <w:rPr>
          <w:b/>
          <w:sz w:val="28"/>
          <w:szCs w:val="28"/>
        </w:rPr>
        <w:t xml:space="preserve">Setting up YOLOv5 with </w:t>
      </w:r>
      <w:proofErr w:type="spellStart"/>
      <w:r>
        <w:rPr>
          <w:b/>
          <w:sz w:val="28"/>
          <w:szCs w:val="28"/>
        </w:rPr>
        <w:t>OpenVINO</w:t>
      </w:r>
      <w:proofErr w:type="spellEnd"/>
      <w:r>
        <w:t xml:space="preserve"> </w:t>
      </w:r>
    </w:p>
    <w:p w14:paraId="4FB88C27" w14:textId="77777777" w:rsidR="00F678B5" w:rsidRDefault="00410471">
      <w:r>
        <w:t>To download and set up YOLOv5 with yolov5s.pt, you can follow these steps:</w:t>
      </w:r>
    </w:p>
    <w:p w14:paraId="4FB88C28" w14:textId="77777777" w:rsidR="00F678B5" w:rsidRDefault="00F678B5"/>
    <w:p w14:paraId="4FB88C29" w14:textId="77777777" w:rsidR="00F678B5" w:rsidRDefault="00410471">
      <w:pPr>
        <w:numPr>
          <w:ilvl w:val="0"/>
          <w:numId w:val="2"/>
        </w:numPr>
      </w:pPr>
      <w:r>
        <w:t>Download YOLOv5: You can download YOLOv5 from the official GitHub repository (</w:t>
      </w:r>
      <w:hyperlink r:id="rId5">
        <w:r>
          <w:rPr>
            <w:color w:val="1155CC"/>
            <w:u w:val="single"/>
          </w:rPr>
          <w:t>https://github.com/ultralytics/yolov5</w:t>
        </w:r>
      </w:hyperlink>
      <w:r>
        <w:t>). To download the repository, you can use the "Clone or download" button on the GitHub page, or you can use the following command in a terminal:</w:t>
      </w:r>
    </w:p>
    <w:p w14:paraId="4FB88C2A" w14:textId="77777777" w:rsidR="00F678B5" w:rsidRDefault="00F678B5"/>
    <w:tbl>
      <w:tblPr>
        <w:tblStyle w:val="a"/>
        <w:tblW w:w="0" w:type="auto"/>
        <w:tblLayout w:type="fixed"/>
        <w:tblLook w:val="0600" w:firstRow="0" w:lastRow="0" w:firstColumn="0" w:lastColumn="0" w:noHBand="1" w:noVBand="1"/>
      </w:tblPr>
      <w:tblGrid>
        <w:gridCol w:w="10800"/>
      </w:tblGrid>
      <w:tr w:rsidR="00F678B5" w14:paraId="4FB88C2F" w14:textId="77777777">
        <w:tc>
          <w:tcPr>
            <w:tcW w:w="10800" w:type="dxa"/>
            <w:shd w:val="clear" w:color="auto" w:fill="282C34"/>
            <w:tcMar>
              <w:top w:w="100" w:type="dxa"/>
              <w:left w:w="100" w:type="dxa"/>
              <w:bottom w:w="100" w:type="dxa"/>
              <w:right w:w="100" w:type="dxa"/>
            </w:tcMar>
          </w:tcPr>
          <w:p w14:paraId="4FB88C2B" w14:textId="77777777" w:rsidR="00F678B5" w:rsidRDefault="00410471">
            <w:pPr>
              <w:widowControl w:val="0"/>
              <w:rPr>
                <w:rFonts w:ascii="Consolas" w:eastAsia="Consolas" w:hAnsi="Consolas" w:cs="Consolas"/>
                <w:color w:val="ABB2BF"/>
                <w:shd w:val="clear" w:color="auto" w:fill="282C34"/>
              </w:rPr>
            </w:pPr>
            <w:r>
              <w:rPr>
                <w:rFonts w:ascii="Consolas" w:eastAsia="Consolas" w:hAnsi="Consolas" w:cs="Consolas"/>
                <w:color w:val="ABB2BF"/>
                <w:shd w:val="clear" w:color="auto" w:fill="282C34"/>
              </w:rPr>
              <w:t xml:space="preserve">git clone </w:t>
            </w:r>
            <w:proofErr w:type="gramStart"/>
            <w:r>
              <w:rPr>
                <w:rFonts w:ascii="Consolas" w:eastAsia="Consolas" w:hAnsi="Consolas" w:cs="Consolas"/>
                <w:color w:val="ABB2BF"/>
                <w:shd w:val="clear" w:color="auto" w:fill="282C34"/>
              </w:rPr>
              <w:t>https://github.com/ultralytics/yolov5  #</w:t>
            </w:r>
            <w:proofErr w:type="gramEnd"/>
            <w:r>
              <w:rPr>
                <w:rFonts w:ascii="Consolas" w:eastAsia="Consolas" w:hAnsi="Consolas" w:cs="Consolas"/>
                <w:color w:val="ABB2BF"/>
                <w:shd w:val="clear" w:color="auto" w:fill="282C34"/>
              </w:rPr>
              <w:t xml:space="preserve"> clone</w:t>
            </w:r>
          </w:p>
          <w:p w14:paraId="4FB88C2C" w14:textId="77777777" w:rsidR="00F678B5" w:rsidRDefault="00410471">
            <w:pPr>
              <w:widowControl w:val="0"/>
              <w:rPr>
                <w:rFonts w:ascii="Consolas" w:eastAsia="Consolas" w:hAnsi="Consolas" w:cs="Consolas"/>
                <w:color w:val="ABB2BF"/>
                <w:shd w:val="clear" w:color="auto" w:fill="282C34"/>
              </w:rPr>
            </w:pPr>
            <w:r>
              <w:rPr>
                <w:rFonts w:ascii="Consolas" w:eastAsia="Consolas" w:hAnsi="Consolas" w:cs="Consolas"/>
                <w:color w:val="ABB2BF"/>
                <w:shd w:val="clear" w:color="auto" w:fill="282C34"/>
              </w:rPr>
              <w:t>cd yolov5</w:t>
            </w:r>
          </w:p>
          <w:p w14:paraId="4FB88C2D" w14:textId="548EAE65" w:rsidR="00F678B5" w:rsidDel="002D704D" w:rsidRDefault="002D704D">
            <w:pPr>
              <w:widowControl w:val="0"/>
              <w:rPr>
                <w:del w:id="32" w:author="Udayakumar, Anisha" w:date="2023-02-01T11:31:00Z"/>
                <w:rFonts w:ascii="Consolas" w:eastAsia="Consolas" w:hAnsi="Consolas" w:cs="Consolas"/>
                <w:color w:val="ABB2BF"/>
                <w:shd w:val="clear" w:color="auto" w:fill="282C34"/>
              </w:rPr>
            </w:pPr>
            <w:ins w:id="33" w:author="Udayakumar, Anisha" w:date="2023-02-01T11:31:00Z">
              <w:r w:rsidRPr="002D704D">
                <w:rPr>
                  <w:rFonts w:ascii="Consolas" w:eastAsia="Consolas" w:hAnsi="Consolas" w:cs="Consolas"/>
                  <w:color w:val="ABB2BF"/>
                  <w:shd w:val="clear" w:color="auto" w:fill="282C34"/>
                </w:rPr>
                <w:t>python export.py --weights yolov5</w:t>
              </w:r>
            </w:ins>
            <w:ins w:id="34" w:author="Udayakumar, Anisha" w:date="2023-02-07T17:05:00Z">
              <w:r w:rsidR="00D57FC9">
                <w:rPr>
                  <w:rFonts w:ascii="Consolas" w:eastAsia="Consolas" w:hAnsi="Consolas" w:cs="Consolas"/>
                  <w:color w:val="ABB2BF"/>
                  <w:shd w:val="clear" w:color="auto" w:fill="282C34"/>
                </w:rPr>
                <w:t>s</w:t>
              </w:r>
            </w:ins>
            <w:ins w:id="35" w:author="Udayakumar, Anisha" w:date="2023-02-01T11:31:00Z">
              <w:r w:rsidRPr="002D704D">
                <w:rPr>
                  <w:rFonts w:ascii="Consolas" w:eastAsia="Consolas" w:hAnsi="Consolas" w:cs="Consolas"/>
                  <w:color w:val="ABB2BF"/>
                  <w:shd w:val="clear" w:color="auto" w:fill="282C34"/>
                </w:rPr>
                <w:t>/yolov5</w:t>
              </w:r>
            </w:ins>
            <w:ins w:id="36" w:author="Udayakumar, Anisha" w:date="2023-02-07T17:05:00Z">
              <w:r w:rsidR="00D57FC9">
                <w:rPr>
                  <w:rFonts w:ascii="Consolas" w:eastAsia="Consolas" w:hAnsi="Consolas" w:cs="Consolas"/>
                  <w:color w:val="ABB2BF"/>
                  <w:shd w:val="clear" w:color="auto" w:fill="282C34"/>
                </w:rPr>
                <w:t>s</w:t>
              </w:r>
            </w:ins>
            <w:ins w:id="37" w:author="Udayakumar, Anisha" w:date="2023-02-01T11:31:00Z">
              <w:r w:rsidRPr="002D704D">
                <w:rPr>
                  <w:rFonts w:ascii="Consolas" w:eastAsia="Consolas" w:hAnsi="Consolas" w:cs="Consolas"/>
                  <w:color w:val="ABB2BF"/>
                  <w:shd w:val="clear" w:color="auto" w:fill="282C34"/>
                </w:rPr>
                <w:t>.pt --</w:t>
              </w:r>
              <w:proofErr w:type="spellStart"/>
              <w:r w:rsidRPr="002D704D">
                <w:rPr>
                  <w:rFonts w:ascii="Consolas" w:eastAsia="Consolas" w:hAnsi="Consolas" w:cs="Consolas"/>
                  <w:color w:val="ABB2BF"/>
                  <w:shd w:val="clear" w:color="auto" w:fill="282C34"/>
                </w:rPr>
                <w:t>imgsz</w:t>
              </w:r>
              <w:proofErr w:type="spellEnd"/>
              <w:r w:rsidRPr="002D704D">
                <w:rPr>
                  <w:rFonts w:ascii="Consolas" w:eastAsia="Consolas" w:hAnsi="Consolas" w:cs="Consolas"/>
                  <w:color w:val="ABB2BF"/>
                  <w:shd w:val="clear" w:color="auto" w:fill="282C34"/>
                </w:rPr>
                <w:t xml:space="preserve"> 640 --batch-size 1 --include </w:t>
              </w:r>
              <w:proofErr w:type="spellStart"/>
              <w:r w:rsidRPr="002D704D">
                <w:rPr>
                  <w:rFonts w:ascii="Consolas" w:eastAsia="Consolas" w:hAnsi="Consolas" w:cs="Consolas"/>
                  <w:color w:val="ABB2BF"/>
                  <w:shd w:val="clear" w:color="auto" w:fill="282C34"/>
                </w:rPr>
                <w:t>openvino</w:t>
              </w:r>
            </w:ins>
            <w:proofErr w:type="spellEnd"/>
            <w:del w:id="38" w:author="Udayakumar, Anisha" w:date="2023-02-01T11:31:00Z">
              <w:r w:rsidR="00410471" w:rsidDel="002D704D">
                <w:rPr>
                  <w:rFonts w:ascii="Consolas" w:eastAsia="Consolas" w:hAnsi="Consolas" w:cs="Consolas"/>
                  <w:color w:val="ABB2BF"/>
                  <w:shd w:val="clear" w:color="auto" w:fill="282C34"/>
                </w:rPr>
                <w:delText>wget https://raw.githubusercontent.com/sspintel/yolov5/master/ovtf.patch</w:delText>
              </w:r>
            </w:del>
          </w:p>
          <w:p w14:paraId="4FB88C2E" w14:textId="2385BCF4" w:rsidR="00F678B5" w:rsidRDefault="00410471">
            <w:pPr>
              <w:widowControl w:val="0"/>
              <w:rPr>
                <w:rFonts w:ascii="Consolas" w:eastAsia="Consolas" w:hAnsi="Consolas" w:cs="Consolas"/>
                <w:color w:val="ABB2BF"/>
                <w:shd w:val="clear" w:color="auto" w:fill="282C34"/>
              </w:rPr>
            </w:pPr>
            <w:del w:id="39" w:author="Udayakumar, Anisha" w:date="2023-02-01T11:31:00Z">
              <w:r w:rsidDel="002D704D">
                <w:rPr>
                  <w:rFonts w:ascii="Consolas" w:eastAsia="Consolas" w:hAnsi="Consolas" w:cs="Consolas"/>
                  <w:color w:val="ABB2BF"/>
                  <w:shd w:val="clear" w:color="auto" w:fill="282C34"/>
                </w:rPr>
                <w:delText>git apply ovtf.patch</w:delText>
              </w:r>
            </w:del>
          </w:p>
        </w:tc>
      </w:tr>
    </w:tbl>
    <w:p w14:paraId="4FB88C30" w14:textId="77777777" w:rsidR="00F678B5" w:rsidRDefault="00F678B5"/>
    <w:p w14:paraId="13CF1071" w14:textId="77777777" w:rsidR="00202823" w:rsidRDefault="00410471" w:rsidP="00202823">
      <w:pPr>
        <w:rPr>
          <w:ins w:id="40" w:author="Udayakumar, Anisha" w:date="2023-02-01T11:43:00Z"/>
        </w:rPr>
      </w:pPr>
      <w:r>
        <w:t>This will download the YOLOv5 repository to your local machine, move to the yolov5 directory</w:t>
      </w:r>
      <w:ins w:id="41" w:author="Udayakumar, Anisha" w:date="2023-02-01T11:43:00Z">
        <w:r w:rsidR="00202823">
          <w:t>.</w:t>
        </w:r>
      </w:ins>
    </w:p>
    <w:p w14:paraId="32A6650A" w14:textId="79858F15" w:rsidR="00202823" w:rsidRDefault="00202823" w:rsidP="00202823">
      <w:pPr>
        <w:rPr>
          <w:ins w:id="42" w:author="Udayakumar, Anisha" w:date="2023-02-01T11:43:00Z"/>
        </w:rPr>
      </w:pPr>
      <w:ins w:id="43" w:author="Udayakumar, Anisha" w:date="2023-02-01T11:43:00Z">
        <w:r>
          <w:t xml:space="preserve">YoloV5 export.py scripts support multiple model formats for conversion. </w:t>
        </w:r>
        <w:proofErr w:type="spellStart"/>
        <w:r>
          <w:t>OpenVINO</w:t>
        </w:r>
        <w:proofErr w:type="spellEnd"/>
        <w:r>
          <w:t xml:space="preserve"> is also represented among supported formats. We need to specify --include </w:t>
        </w:r>
        <w:proofErr w:type="spellStart"/>
        <w:r>
          <w:t>openvino</w:t>
        </w:r>
        <w:proofErr w:type="spellEnd"/>
        <w:r>
          <w:t xml:space="preserve"> parameter for exporting. As the result, directory with name yolov5m_openvino_model will be created with following content:</w:t>
        </w:r>
      </w:ins>
    </w:p>
    <w:p w14:paraId="347EF5A5" w14:textId="77777777" w:rsidR="00202823" w:rsidRDefault="00202823" w:rsidP="00202823">
      <w:pPr>
        <w:rPr>
          <w:ins w:id="44" w:author="Udayakumar, Anisha" w:date="2023-02-01T11:43:00Z"/>
        </w:rPr>
      </w:pPr>
    </w:p>
    <w:p w14:paraId="05A27996" w14:textId="77777777" w:rsidR="00202823" w:rsidRDefault="00202823">
      <w:pPr>
        <w:pStyle w:val="ListParagraph"/>
        <w:numPr>
          <w:ilvl w:val="0"/>
          <w:numId w:val="5"/>
        </w:numPr>
        <w:rPr>
          <w:ins w:id="45" w:author="Udayakumar, Anisha" w:date="2023-02-01T11:43:00Z"/>
        </w:rPr>
        <w:pPrChange w:id="46" w:author="Udayakumar, Anisha" w:date="2023-02-01T11:43:00Z">
          <w:pPr/>
        </w:pPrChange>
      </w:pPr>
      <w:ins w:id="47" w:author="Udayakumar, Anisha" w:date="2023-02-01T11:43:00Z">
        <w:r>
          <w:t>yolov5m.yaml - meta information for usage model with inference demo.</w:t>
        </w:r>
      </w:ins>
    </w:p>
    <w:p w14:paraId="4FB88C31" w14:textId="451F1D46" w:rsidR="00F678B5" w:rsidRDefault="00202823">
      <w:pPr>
        <w:pStyle w:val="ListParagraph"/>
        <w:numPr>
          <w:ilvl w:val="0"/>
          <w:numId w:val="5"/>
        </w:numPr>
        <w:pPrChange w:id="48" w:author="Udayakumar, Anisha" w:date="2023-02-01T11:43:00Z">
          <w:pPr/>
        </w:pPrChange>
      </w:pPr>
      <w:ins w:id="49" w:author="Udayakumar, Anisha" w:date="2023-02-01T11:43:00Z">
        <w:r>
          <w:t xml:space="preserve">yolov5.xml, yolov5.bin - </w:t>
        </w:r>
        <w:proofErr w:type="spellStart"/>
        <w:r>
          <w:t>OpenVINO</w:t>
        </w:r>
        <w:proofErr w:type="spellEnd"/>
        <w:r>
          <w:t xml:space="preserve"> Intermediate Representation (IR) model generated by Model Optimizer.</w:t>
        </w:r>
      </w:ins>
      <w:del w:id="50" w:author="Udayakumar, Anisha" w:date="2023-02-01T11:43:00Z">
        <w:r w:rsidR="00410471" w:rsidDel="00202823">
          <w:delText>, and apply the openVINO patch (ovtf). If you do not have wget or want to make changes manually then apply these changes in the detect.py file:</w:delText>
        </w:r>
      </w:del>
    </w:p>
    <w:p w14:paraId="4FB88C32" w14:textId="77777777" w:rsidR="00F678B5" w:rsidRDefault="00F678B5"/>
    <w:p w14:paraId="4FB88C33" w14:textId="77777777" w:rsidR="00F678B5" w:rsidRDefault="00410471">
      <w:pPr>
        <w:numPr>
          <w:ilvl w:val="0"/>
          <w:numId w:val="1"/>
        </w:numPr>
      </w:pPr>
      <w:r>
        <w:t xml:space="preserve">Install the dependencies: YOLOv5 requires </w:t>
      </w:r>
      <w:proofErr w:type="gramStart"/>
      <w:r>
        <w:t>a number of</w:t>
      </w:r>
      <w:proofErr w:type="gramEnd"/>
      <w:r>
        <w:t xml:space="preserve"> dependencies to be installed, including TensorFlow, </w:t>
      </w:r>
      <w:proofErr w:type="spellStart"/>
      <w:r>
        <w:t>PyTorch</w:t>
      </w:r>
      <w:proofErr w:type="spellEnd"/>
      <w:r>
        <w:t>, and OpenCV. You can install these dependencies using the following command:</w:t>
      </w:r>
    </w:p>
    <w:p w14:paraId="4FB88C34" w14:textId="77777777" w:rsidR="00F678B5" w:rsidRDefault="00F678B5"/>
    <w:tbl>
      <w:tblPr>
        <w:tblStyle w:val="a0"/>
        <w:tblW w:w="0" w:type="auto"/>
        <w:tblLayout w:type="fixed"/>
        <w:tblLook w:val="0600" w:firstRow="0" w:lastRow="0" w:firstColumn="0" w:lastColumn="0" w:noHBand="1" w:noVBand="1"/>
      </w:tblPr>
      <w:tblGrid>
        <w:gridCol w:w="10800"/>
      </w:tblGrid>
      <w:tr w:rsidR="00F678B5" w14:paraId="4FB88C36" w14:textId="77777777">
        <w:tc>
          <w:tcPr>
            <w:tcW w:w="10800" w:type="dxa"/>
            <w:shd w:val="clear" w:color="auto" w:fill="282C34"/>
            <w:tcMar>
              <w:top w:w="100" w:type="dxa"/>
              <w:left w:w="100" w:type="dxa"/>
              <w:bottom w:w="100" w:type="dxa"/>
              <w:right w:w="100" w:type="dxa"/>
            </w:tcMar>
          </w:tcPr>
          <w:p w14:paraId="4FB88C35" w14:textId="77777777" w:rsidR="00F678B5" w:rsidRDefault="00410471">
            <w:pPr>
              <w:widowControl w:val="0"/>
              <w:pBdr>
                <w:top w:val="nil"/>
                <w:left w:val="nil"/>
                <w:bottom w:val="nil"/>
                <w:right w:val="nil"/>
                <w:between w:val="nil"/>
              </w:pBdr>
              <w:rPr>
                <w:rFonts w:ascii="Consolas" w:eastAsia="Consolas" w:hAnsi="Consolas" w:cs="Consolas"/>
                <w:color w:val="ABB2BF"/>
                <w:shd w:val="clear" w:color="auto" w:fill="282C34"/>
              </w:rPr>
            </w:pPr>
            <w:r>
              <w:rPr>
                <w:rFonts w:ascii="Consolas" w:eastAsia="Consolas" w:hAnsi="Consolas" w:cs="Consolas"/>
                <w:color w:val="ABB2BF"/>
                <w:shd w:val="clear" w:color="auto" w:fill="282C34"/>
              </w:rPr>
              <w:t>pip install -r requirements.txt</w:t>
            </w:r>
          </w:p>
        </w:tc>
      </w:tr>
    </w:tbl>
    <w:p w14:paraId="4FB88C37" w14:textId="77777777" w:rsidR="00F678B5" w:rsidRDefault="00F678B5"/>
    <w:p w14:paraId="4FB88C38" w14:textId="77777777" w:rsidR="00F678B5" w:rsidRDefault="00410471">
      <w:pPr>
        <w:numPr>
          <w:ilvl w:val="0"/>
          <w:numId w:val="4"/>
        </w:numPr>
      </w:pPr>
      <w:r>
        <w:t xml:space="preserve">Download yolov5s.pt: yolov5s.pt is a pre-trained YOLOv5 model that can be used for object detection. You can download yolov5s.pt from the "weights" directory in the YOLOv5 repository. Alternatively, you </w:t>
      </w:r>
      <w:r>
        <w:lastRenderedPageBreak/>
        <w:t>can download yolov5s.pt directly from the following link:</w:t>
      </w:r>
      <w:hyperlink r:id="rId6">
        <w:r>
          <w:t xml:space="preserve"> </w:t>
        </w:r>
      </w:hyperlink>
      <w:hyperlink r:id="rId7">
        <w:r>
          <w:rPr>
            <w:color w:val="1155CC"/>
            <w:u w:val="single"/>
          </w:rPr>
          <w:t>https://github.com/ultralytics/yolov5/releases/download/v6.2/yolov5s.pt</w:t>
        </w:r>
      </w:hyperlink>
      <w:r>
        <w:t>. Note if you decide to skip this step, the following step will automatically download yolov5s.pt if it does not exist in the yolov5 directory.</w:t>
      </w:r>
    </w:p>
    <w:p w14:paraId="4FB88C39" w14:textId="77777777" w:rsidR="00F678B5" w:rsidRDefault="00410471">
      <w:pPr>
        <w:numPr>
          <w:ilvl w:val="0"/>
          <w:numId w:val="4"/>
        </w:numPr>
      </w:pPr>
      <w:r>
        <w:t>Run YOLOv5: Once you have downloaded and installed YOLOv5 and the dependencies, you can run YOLOv5 using the following command:</w:t>
      </w:r>
    </w:p>
    <w:p w14:paraId="4FB88C3A" w14:textId="77777777" w:rsidR="00F678B5" w:rsidRDefault="00F678B5"/>
    <w:tbl>
      <w:tblPr>
        <w:tblStyle w:val="a1"/>
        <w:tblW w:w="0" w:type="auto"/>
        <w:tblLayout w:type="fixed"/>
        <w:tblLook w:val="0600" w:firstRow="0" w:lastRow="0" w:firstColumn="0" w:lastColumn="0" w:noHBand="1" w:noVBand="1"/>
      </w:tblPr>
      <w:tblGrid>
        <w:gridCol w:w="10800"/>
      </w:tblGrid>
      <w:tr w:rsidR="00F678B5" w14:paraId="4FB88C3C" w14:textId="77777777">
        <w:tc>
          <w:tcPr>
            <w:tcW w:w="10800" w:type="dxa"/>
            <w:shd w:val="clear" w:color="auto" w:fill="282C34"/>
            <w:tcMar>
              <w:top w:w="100" w:type="dxa"/>
              <w:left w:w="100" w:type="dxa"/>
              <w:bottom w:w="100" w:type="dxa"/>
              <w:right w:w="100" w:type="dxa"/>
            </w:tcMar>
          </w:tcPr>
          <w:p w14:paraId="4FB88C3B" w14:textId="77777777" w:rsidR="00F678B5" w:rsidRDefault="00410471">
            <w:pPr>
              <w:widowControl w:val="0"/>
              <w:pBdr>
                <w:top w:val="nil"/>
                <w:left w:val="nil"/>
                <w:bottom w:val="nil"/>
                <w:right w:val="nil"/>
                <w:between w:val="nil"/>
              </w:pBdr>
            </w:pPr>
            <w:r>
              <w:rPr>
                <w:rFonts w:ascii="Consolas" w:eastAsia="Consolas" w:hAnsi="Consolas" w:cs="Consolas"/>
                <w:color w:val="ABB2BF"/>
                <w:shd w:val="clear" w:color="auto" w:fill="282C34"/>
              </w:rPr>
              <w:t>python detect.py --weights yolov5s.pt --</w:t>
            </w:r>
            <w:proofErr w:type="spellStart"/>
            <w:r>
              <w:rPr>
                <w:rFonts w:ascii="Consolas" w:eastAsia="Consolas" w:hAnsi="Consolas" w:cs="Consolas"/>
                <w:color w:val="ABB2BF"/>
                <w:shd w:val="clear" w:color="auto" w:fill="282C34"/>
              </w:rPr>
              <w:t>img</w:t>
            </w:r>
            <w:proofErr w:type="spellEnd"/>
            <w:r>
              <w:rPr>
                <w:rFonts w:ascii="Consolas" w:eastAsia="Consolas" w:hAnsi="Consolas" w:cs="Consolas"/>
                <w:color w:val="ABB2BF"/>
                <w:shd w:val="clear" w:color="auto" w:fill="282C34"/>
              </w:rPr>
              <w:t xml:space="preserve"> </w:t>
            </w:r>
            <w:r>
              <w:rPr>
                <w:rFonts w:ascii="Consolas" w:eastAsia="Consolas" w:hAnsi="Consolas" w:cs="Consolas"/>
                <w:color w:val="D19A66"/>
                <w:shd w:val="clear" w:color="auto" w:fill="282C34"/>
              </w:rPr>
              <w:t>640</w:t>
            </w:r>
            <w:r>
              <w:rPr>
                <w:rFonts w:ascii="Consolas" w:eastAsia="Consolas" w:hAnsi="Consolas" w:cs="Consolas"/>
                <w:color w:val="ABB2BF"/>
                <w:shd w:val="clear" w:color="auto" w:fill="282C34"/>
              </w:rPr>
              <w:t xml:space="preserve"> --source /path/to/image/</w:t>
            </w:r>
            <w:r>
              <w:rPr>
                <w:rFonts w:ascii="Consolas" w:eastAsia="Consolas" w:hAnsi="Consolas" w:cs="Consolas"/>
                <w:color w:val="C678DD"/>
                <w:shd w:val="clear" w:color="auto" w:fill="282C34"/>
              </w:rPr>
              <w:t>or</w:t>
            </w:r>
            <w:r>
              <w:rPr>
                <w:rFonts w:ascii="Consolas" w:eastAsia="Consolas" w:hAnsi="Consolas" w:cs="Consolas"/>
                <w:color w:val="ABB2BF"/>
                <w:shd w:val="clear" w:color="auto" w:fill="282C34"/>
              </w:rPr>
              <w:t>/video</w:t>
            </w:r>
          </w:p>
        </w:tc>
      </w:tr>
    </w:tbl>
    <w:p w14:paraId="4FB88C3D" w14:textId="77777777" w:rsidR="00F678B5" w:rsidRDefault="00F678B5"/>
    <w:p w14:paraId="4FB88C3E" w14:textId="77777777" w:rsidR="00F678B5" w:rsidRDefault="00410471">
      <w:r>
        <w:t>This will run YOLOv5 on the specified image or video, using yolov5s.pt as the weights file. The --</w:t>
      </w:r>
      <w:proofErr w:type="spellStart"/>
      <w:r>
        <w:t>img</w:t>
      </w:r>
      <w:proofErr w:type="spellEnd"/>
      <w:r>
        <w:t xml:space="preserve"> flag specifies the input size of the image or video, and the --source flag specifies the path to the image or video file.</w:t>
      </w:r>
    </w:p>
    <w:p w14:paraId="4FB88C3F" w14:textId="77777777" w:rsidR="00F678B5" w:rsidRDefault="00F678B5"/>
    <w:p w14:paraId="4FB88C40" w14:textId="77777777" w:rsidR="00F678B5" w:rsidRDefault="00410471">
      <w:r>
        <w:t xml:space="preserve">The output images or videos can be found under the </w:t>
      </w:r>
      <w:proofErr w:type="gramStart"/>
      <w:r>
        <w:t>“.\yolov5\runs\detect\exp\</w:t>
      </w:r>
      <w:proofErr w:type="gramEnd"/>
      <w:r>
        <w:t>” directory.</w:t>
      </w:r>
    </w:p>
    <w:p w14:paraId="4FB88C41" w14:textId="77777777" w:rsidR="00F678B5" w:rsidRDefault="00F678B5"/>
    <w:p w14:paraId="4FB88C42" w14:textId="77777777" w:rsidR="00F678B5" w:rsidRDefault="00F678B5"/>
    <w:p w14:paraId="4FB88C43" w14:textId="6243F114" w:rsidR="00F678B5" w:rsidRDefault="00410471">
      <w:pPr>
        <w:spacing w:after="200"/>
      </w:pPr>
      <w:r>
        <w:rPr>
          <w:b/>
          <w:sz w:val="28"/>
          <w:szCs w:val="28"/>
        </w:rPr>
        <w:t>Training a YOLOv5 Model</w:t>
      </w:r>
      <w:del w:id="51" w:author="Udayakumar, Anisha" w:date="2023-02-01T11:44:00Z">
        <w:r w:rsidDel="003802E5">
          <w:rPr>
            <w:b/>
            <w:sz w:val="28"/>
            <w:szCs w:val="28"/>
          </w:rPr>
          <w:delText xml:space="preserve"> and Convert to TensorFlow Model</w:delText>
        </w:r>
        <w:r w:rsidDel="003802E5">
          <w:delText xml:space="preserve"> </w:delText>
        </w:r>
      </w:del>
    </w:p>
    <w:p w14:paraId="4FB88C44" w14:textId="2251E063" w:rsidR="00F678B5" w:rsidRDefault="00410471">
      <w:r>
        <w:t>To train a YOLOv5 model</w:t>
      </w:r>
      <w:del w:id="52" w:author="Udayakumar, Anisha" w:date="2023-02-01T11:45:00Z">
        <w:r w:rsidDel="003802E5">
          <w:delText xml:space="preserve"> and convert it to a TensorFlow model</w:delText>
        </w:r>
      </w:del>
      <w:r>
        <w:t>, we first need to prepare our data. This typically involves splitting our data into training and validation sets and possibly also creating a test set for evaluating the final model. We will also need to convert our data into a suitable format for training</w:t>
      </w:r>
      <w:del w:id="53" w:author="Udayakumar, Anisha" w:date="2023-02-01T11:49:00Z">
        <w:r w:rsidDel="00B24646">
          <w:delText>, such as TensorFlow's TFRecord format</w:delText>
        </w:r>
      </w:del>
      <w:r>
        <w:t>.</w:t>
      </w:r>
    </w:p>
    <w:p w14:paraId="4FB88C45" w14:textId="77777777" w:rsidR="00F678B5" w:rsidRDefault="00F678B5"/>
    <w:p w14:paraId="4FB88C46" w14:textId="37366BBA" w:rsidR="00F678B5" w:rsidRDefault="00410471">
      <w:proofErr w:type="spellStart"/>
      <w:r>
        <w:t>Roboflow</w:t>
      </w:r>
      <w:proofErr w:type="spellEnd"/>
      <w:r>
        <w:t xml:space="preserve"> has a great article on how to do this, which can be found </w:t>
      </w:r>
      <w:ins w:id="54" w:author="Mark McQuade" w:date="2023-02-10T10:59:00Z">
        <w:r w:rsidR="00CF33A3">
          <w:fldChar w:fldCharType="begin"/>
        </w:r>
        <w:r w:rsidR="00CF33A3">
          <w:instrText xml:space="preserve"> HYPERLINK "https://blog.roboflow.com/train-yolov5-classification-custom-data/" </w:instrText>
        </w:r>
        <w:r w:rsidR="00CF33A3">
          <w:fldChar w:fldCharType="separate"/>
        </w:r>
        <w:r w:rsidR="00CF33A3" w:rsidRPr="00CF33A3">
          <w:rPr>
            <w:rStyle w:val="Hyperlink"/>
          </w:rPr>
          <w:t>here</w:t>
        </w:r>
        <w:r w:rsidR="00CF33A3">
          <w:fldChar w:fldCharType="end"/>
        </w:r>
        <w:r w:rsidR="00CF33A3">
          <w:t xml:space="preserve"> </w:t>
        </w:r>
      </w:ins>
      <w:del w:id="55" w:author="Mark McQuade" w:date="2023-02-10T10:59:00Z">
        <w:r w:rsidDel="00CF33A3">
          <w:delText xml:space="preserve">here: &lt;INCLUDE LINK&gt;. </w:delText>
        </w:r>
      </w:del>
      <w:r>
        <w:t>For this example, we will use a premade dataset of football (soccer) players found here: &lt;</w:t>
      </w:r>
      <w:hyperlink r:id="rId8">
        <w:r>
          <w:rPr>
            <w:color w:val="1155CC"/>
            <w:u w:val="single"/>
          </w:rPr>
          <w:t>https://universe.roboflow.com/roboflow-jvuqo/football-players-detection-3zvbc/dataset/2</w:t>
        </w:r>
      </w:hyperlink>
      <w:r>
        <w:t xml:space="preserve">&gt;. This example uses a YoloV5 in </w:t>
      </w:r>
      <w:proofErr w:type="spellStart"/>
      <w:r>
        <w:t>PyTorch</w:t>
      </w:r>
      <w:proofErr w:type="spellEnd"/>
      <w:r>
        <w:t xml:space="preserve"> annotation format.</w:t>
      </w:r>
    </w:p>
    <w:p w14:paraId="4FB88C47" w14:textId="77777777" w:rsidR="00F678B5" w:rsidRDefault="00F678B5"/>
    <w:p w14:paraId="4FB88C48" w14:textId="77777777" w:rsidR="00F678B5" w:rsidRDefault="00410471">
      <w:r>
        <w:t xml:space="preserve">Once our data is prepared, we can start building our YOLOv5 model. </w:t>
      </w:r>
    </w:p>
    <w:p w14:paraId="4FB88C49" w14:textId="77777777" w:rsidR="00F678B5" w:rsidRDefault="00F678B5"/>
    <w:p w14:paraId="4FB88C4A" w14:textId="77777777" w:rsidR="00F678B5" w:rsidRDefault="00410471">
      <w:r>
        <w:t>First, under the “data” folder, create a new folder called “</w:t>
      </w:r>
      <w:proofErr w:type="spellStart"/>
      <w:r>
        <w:t>football_dataset</w:t>
      </w:r>
      <w:proofErr w:type="spellEnd"/>
      <w:r>
        <w:t xml:space="preserve">.” Place the downloaded images and annotations from </w:t>
      </w:r>
      <w:proofErr w:type="spellStart"/>
      <w:r>
        <w:t>Roboflow</w:t>
      </w:r>
      <w:proofErr w:type="spellEnd"/>
      <w:r>
        <w:t xml:space="preserve"> in the “</w:t>
      </w:r>
      <w:proofErr w:type="spellStart"/>
      <w:r>
        <w:t>football_dataset</w:t>
      </w:r>
      <w:proofErr w:type="spellEnd"/>
      <w:r>
        <w:t xml:space="preserve">” folder. </w:t>
      </w:r>
    </w:p>
    <w:p w14:paraId="4FB88C4B" w14:textId="77777777" w:rsidR="00F678B5" w:rsidRDefault="00F678B5"/>
    <w:p w14:paraId="4FB88C4C" w14:textId="77777777" w:rsidR="00F678B5" w:rsidRDefault="00410471">
      <w:pPr>
        <w:jc w:val="center"/>
      </w:pPr>
      <w:r>
        <w:rPr>
          <w:noProof/>
        </w:rPr>
        <w:drawing>
          <wp:inline distT="114300" distB="114300" distL="114300" distR="114300" wp14:anchorId="4FB88CAE" wp14:editId="4FB88CAF">
            <wp:extent cx="3590925" cy="12096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590925" cy="1209675"/>
                    </a:xfrm>
                    <a:prstGeom prst="rect">
                      <a:avLst/>
                    </a:prstGeom>
                    <a:ln/>
                  </pic:spPr>
                </pic:pic>
              </a:graphicData>
            </a:graphic>
          </wp:inline>
        </w:drawing>
      </w:r>
    </w:p>
    <w:p w14:paraId="4FB88C4D" w14:textId="77777777" w:rsidR="00F678B5" w:rsidRDefault="00F678B5">
      <w:pPr>
        <w:jc w:val="center"/>
      </w:pPr>
    </w:p>
    <w:p w14:paraId="4FB88C4E" w14:textId="77777777" w:rsidR="00F678B5" w:rsidRDefault="00F678B5">
      <w:pPr>
        <w:jc w:val="center"/>
      </w:pPr>
    </w:p>
    <w:p w14:paraId="4FB88C4F" w14:textId="77777777" w:rsidR="00F678B5" w:rsidRDefault="00410471">
      <w:pPr>
        <w:jc w:val="center"/>
      </w:pPr>
      <w:r>
        <w:rPr>
          <w:noProof/>
        </w:rPr>
        <w:lastRenderedPageBreak/>
        <w:drawing>
          <wp:inline distT="114300" distB="114300" distL="114300" distR="114300" wp14:anchorId="4FB88CB0" wp14:editId="4FB88CB1">
            <wp:extent cx="3381375" cy="25717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81375" cy="2571750"/>
                    </a:xfrm>
                    <a:prstGeom prst="rect">
                      <a:avLst/>
                    </a:prstGeom>
                    <a:ln/>
                  </pic:spPr>
                </pic:pic>
              </a:graphicData>
            </a:graphic>
          </wp:inline>
        </w:drawing>
      </w:r>
    </w:p>
    <w:p w14:paraId="4FB88C50" w14:textId="77777777" w:rsidR="00F678B5" w:rsidRDefault="00F678B5">
      <w:pPr>
        <w:jc w:val="center"/>
      </w:pPr>
    </w:p>
    <w:p w14:paraId="4FB88C51" w14:textId="77777777" w:rsidR="00F678B5" w:rsidRDefault="00410471">
      <w:r>
        <w:t>Under the “data” folder, open “coco128.yaml” file, save as “custom-</w:t>
      </w:r>
      <w:proofErr w:type="spellStart"/>
      <w:proofErr w:type="gramStart"/>
      <w:r>
        <w:t>football.yaml</w:t>
      </w:r>
      <w:proofErr w:type="spellEnd"/>
      <w:proofErr w:type="gramEnd"/>
      <w:r>
        <w:t>”, and change the following:</w:t>
      </w:r>
    </w:p>
    <w:p w14:paraId="4FB88C52" w14:textId="77777777" w:rsidR="00F678B5" w:rsidRDefault="00F678B5"/>
    <w:p w14:paraId="4FB88C53" w14:textId="77777777" w:rsidR="00F678B5" w:rsidRDefault="00410471">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xml:space="preserve"># YOLOv5 🚀 by </w:t>
      </w:r>
      <w:proofErr w:type="spellStart"/>
      <w:r>
        <w:rPr>
          <w:rFonts w:ascii="Consolas" w:eastAsia="Consolas" w:hAnsi="Consolas" w:cs="Consolas"/>
          <w:color w:val="6A9955"/>
          <w:sz w:val="21"/>
          <w:szCs w:val="21"/>
        </w:rPr>
        <w:t>Ultralytics</w:t>
      </w:r>
      <w:proofErr w:type="spellEnd"/>
      <w:r>
        <w:rPr>
          <w:rFonts w:ascii="Consolas" w:eastAsia="Consolas" w:hAnsi="Consolas" w:cs="Consolas"/>
          <w:color w:val="6A9955"/>
          <w:sz w:val="21"/>
          <w:szCs w:val="21"/>
        </w:rPr>
        <w:t>, GPL-3.0 license</w:t>
      </w:r>
    </w:p>
    <w:p w14:paraId="4FB88C54" w14:textId="77777777" w:rsidR="00F678B5" w:rsidRDefault="00410471">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xml:space="preserve"># COCO128 dataset https://www.kaggle.com/ultralytics/coco128 (first 128 images from COCO train2017) by </w:t>
      </w:r>
      <w:proofErr w:type="spellStart"/>
      <w:r>
        <w:rPr>
          <w:rFonts w:ascii="Consolas" w:eastAsia="Consolas" w:hAnsi="Consolas" w:cs="Consolas"/>
          <w:color w:val="6A9955"/>
          <w:sz w:val="21"/>
          <w:szCs w:val="21"/>
        </w:rPr>
        <w:t>Ultralytics</w:t>
      </w:r>
      <w:proofErr w:type="spellEnd"/>
    </w:p>
    <w:p w14:paraId="4FB88C55" w14:textId="77777777" w:rsidR="00F678B5" w:rsidRDefault="00410471">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Example usage: python train.py --data coco128.yaml</w:t>
      </w:r>
    </w:p>
    <w:p w14:paraId="4FB88C56" w14:textId="77777777" w:rsidR="00F678B5" w:rsidRDefault="00410471">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xml:space="preserve"># </w:t>
      </w:r>
      <w:proofErr w:type="gramStart"/>
      <w:r>
        <w:rPr>
          <w:rFonts w:ascii="Consolas" w:eastAsia="Consolas" w:hAnsi="Consolas" w:cs="Consolas"/>
          <w:color w:val="6A9955"/>
          <w:sz w:val="21"/>
          <w:szCs w:val="21"/>
        </w:rPr>
        <w:t>parent</w:t>
      </w:r>
      <w:proofErr w:type="gramEnd"/>
    </w:p>
    <w:p w14:paraId="4FB88C57" w14:textId="77777777" w:rsidR="00F678B5" w:rsidRDefault="00410471">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 yolov5</w:t>
      </w:r>
    </w:p>
    <w:p w14:paraId="4FB88C58" w14:textId="77777777" w:rsidR="00F678B5" w:rsidRDefault="00410471">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 datasets</w:t>
      </w:r>
    </w:p>
    <w:p w14:paraId="4FB88C59" w14:textId="77777777" w:rsidR="00F678B5" w:rsidRDefault="00410471">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 coco</w:t>
      </w:r>
      <w:proofErr w:type="gramStart"/>
      <w:r>
        <w:rPr>
          <w:rFonts w:ascii="Consolas" w:eastAsia="Consolas" w:hAnsi="Consolas" w:cs="Consolas"/>
          <w:color w:val="6A9955"/>
          <w:sz w:val="21"/>
          <w:szCs w:val="21"/>
        </w:rPr>
        <w:t>128  ←</w:t>
      </w:r>
      <w:proofErr w:type="gramEnd"/>
      <w:r>
        <w:rPr>
          <w:rFonts w:ascii="Consolas" w:eastAsia="Consolas" w:hAnsi="Consolas" w:cs="Consolas"/>
          <w:color w:val="6A9955"/>
          <w:sz w:val="21"/>
          <w:szCs w:val="21"/>
        </w:rPr>
        <w:t xml:space="preserve"> downloads here (7 MB)</w:t>
      </w:r>
    </w:p>
    <w:p w14:paraId="4FB88C5A" w14:textId="77777777" w:rsidR="00F678B5" w:rsidRDefault="00F678B5">
      <w:pPr>
        <w:shd w:val="clear" w:color="auto" w:fill="1E1E1E"/>
        <w:spacing w:line="325" w:lineRule="auto"/>
        <w:rPr>
          <w:rFonts w:ascii="Consolas" w:eastAsia="Consolas" w:hAnsi="Consolas" w:cs="Consolas"/>
          <w:color w:val="D4D4D4"/>
          <w:sz w:val="21"/>
          <w:szCs w:val="21"/>
        </w:rPr>
      </w:pPr>
    </w:p>
    <w:p w14:paraId="4FB88C5B" w14:textId="77777777" w:rsidR="00F678B5" w:rsidRDefault="00F678B5">
      <w:pPr>
        <w:shd w:val="clear" w:color="auto" w:fill="1E1E1E"/>
        <w:spacing w:line="325" w:lineRule="auto"/>
        <w:rPr>
          <w:rFonts w:ascii="Consolas" w:eastAsia="Consolas" w:hAnsi="Consolas" w:cs="Consolas"/>
          <w:color w:val="D4D4D4"/>
          <w:sz w:val="21"/>
          <w:szCs w:val="21"/>
        </w:rPr>
      </w:pPr>
    </w:p>
    <w:p w14:paraId="4FB88C5C" w14:textId="77777777" w:rsidR="00F678B5" w:rsidRDefault="00410471">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Train/</w:t>
      </w:r>
      <w:proofErr w:type="spellStart"/>
      <w:r>
        <w:rPr>
          <w:rFonts w:ascii="Consolas" w:eastAsia="Consolas" w:hAnsi="Consolas" w:cs="Consolas"/>
          <w:color w:val="6A9955"/>
          <w:sz w:val="21"/>
          <w:szCs w:val="21"/>
        </w:rPr>
        <w:t>val</w:t>
      </w:r>
      <w:proofErr w:type="spellEnd"/>
      <w:r>
        <w:rPr>
          <w:rFonts w:ascii="Consolas" w:eastAsia="Consolas" w:hAnsi="Consolas" w:cs="Consolas"/>
          <w:color w:val="6A9955"/>
          <w:sz w:val="21"/>
          <w:szCs w:val="21"/>
        </w:rPr>
        <w:t xml:space="preserve">/test sets as 1) </w:t>
      </w:r>
      <w:proofErr w:type="spellStart"/>
      <w:r>
        <w:rPr>
          <w:rFonts w:ascii="Consolas" w:eastAsia="Consolas" w:hAnsi="Consolas" w:cs="Consolas"/>
          <w:color w:val="6A9955"/>
          <w:sz w:val="21"/>
          <w:szCs w:val="21"/>
        </w:rPr>
        <w:t>dir</w:t>
      </w:r>
      <w:proofErr w:type="spellEnd"/>
      <w:r>
        <w:rPr>
          <w:rFonts w:ascii="Consolas" w:eastAsia="Consolas" w:hAnsi="Consolas" w:cs="Consolas"/>
          <w:color w:val="6A9955"/>
          <w:sz w:val="21"/>
          <w:szCs w:val="21"/>
        </w:rPr>
        <w:t>: path/to/</w:t>
      </w:r>
      <w:proofErr w:type="spellStart"/>
      <w:r>
        <w:rPr>
          <w:rFonts w:ascii="Consolas" w:eastAsia="Consolas" w:hAnsi="Consolas" w:cs="Consolas"/>
          <w:color w:val="6A9955"/>
          <w:sz w:val="21"/>
          <w:szCs w:val="21"/>
        </w:rPr>
        <w:t>imgs</w:t>
      </w:r>
      <w:proofErr w:type="spellEnd"/>
      <w:r>
        <w:rPr>
          <w:rFonts w:ascii="Consolas" w:eastAsia="Consolas" w:hAnsi="Consolas" w:cs="Consolas"/>
          <w:color w:val="6A9955"/>
          <w:sz w:val="21"/>
          <w:szCs w:val="21"/>
        </w:rPr>
        <w:t>, 2) file: path/to/imgs.txt, or 3) list: [path/to/imgs1, path/to/imgs</w:t>
      </w:r>
      <w:proofErr w:type="gramStart"/>
      <w:r>
        <w:rPr>
          <w:rFonts w:ascii="Consolas" w:eastAsia="Consolas" w:hAnsi="Consolas" w:cs="Consolas"/>
          <w:color w:val="6A9955"/>
          <w:sz w:val="21"/>
          <w:szCs w:val="21"/>
        </w:rPr>
        <w:t>2, ..</w:t>
      </w:r>
      <w:proofErr w:type="gramEnd"/>
      <w:r>
        <w:rPr>
          <w:rFonts w:ascii="Consolas" w:eastAsia="Consolas" w:hAnsi="Consolas" w:cs="Consolas"/>
          <w:color w:val="6A9955"/>
          <w:sz w:val="21"/>
          <w:szCs w:val="21"/>
        </w:rPr>
        <w:t>]</w:t>
      </w:r>
    </w:p>
    <w:p w14:paraId="4FB88C5D" w14:textId="77777777" w:rsidR="00F678B5" w:rsidRDefault="00410471">
      <w:pPr>
        <w:shd w:val="clear" w:color="auto" w:fill="1E1E1E"/>
        <w:spacing w:line="325" w:lineRule="auto"/>
        <w:rPr>
          <w:rFonts w:ascii="Consolas" w:eastAsia="Consolas" w:hAnsi="Consolas" w:cs="Consolas"/>
          <w:color w:val="6A9955"/>
          <w:sz w:val="21"/>
          <w:szCs w:val="21"/>
        </w:rPr>
      </w:pPr>
      <w:proofErr w:type="gramStart"/>
      <w:r>
        <w:rPr>
          <w:rFonts w:ascii="Consolas" w:eastAsia="Consolas" w:hAnsi="Consolas" w:cs="Consolas"/>
          <w:color w:val="569CD6"/>
          <w:sz w:val="21"/>
          <w:szCs w:val="21"/>
        </w:rPr>
        <w:t>path</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gramEnd"/>
      <w:r>
        <w:rPr>
          <w:rFonts w:ascii="Consolas" w:eastAsia="Consolas" w:hAnsi="Consolas" w:cs="Consolas"/>
          <w:color w:val="CE9178"/>
          <w:sz w:val="21"/>
          <w:szCs w:val="21"/>
        </w:rPr>
        <w:t>/datasets/coco128</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xml:space="preserve"># dataset root </w:t>
      </w:r>
      <w:proofErr w:type="spellStart"/>
      <w:r>
        <w:rPr>
          <w:rFonts w:ascii="Consolas" w:eastAsia="Consolas" w:hAnsi="Consolas" w:cs="Consolas"/>
          <w:color w:val="6A9955"/>
          <w:sz w:val="21"/>
          <w:szCs w:val="21"/>
        </w:rPr>
        <w:t>dir</w:t>
      </w:r>
      <w:proofErr w:type="spellEnd"/>
    </w:p>
    <w:p w14:paraId="4FB88C5E" w14:textId="77777777" w:rsidR="00F678B5" w:rsidRDefault="00410471">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569CD6"/>
          <w:sz w:val="21"/>
          <w:szCs w:val="21"/>
        </w:rPr>
        <w:t>train</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images/train</w:t>
      </w:r>
      <w:proofErr w:type="gramStart"/>
      <w:r>
        <w:rPr>
          <w:rFonts w:ascii="Consolas" w:eastAsia="Consolas" w:hAnsi="Consolas" w:cs="Consolas"/>
          <w:color w:val="CE9178"/>
          <w:sz w:val="21"/>
          <w:szCs w:val="21"/>
        </w:rPr>
        <w:t>2017</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w:t>
      </w:r>
      <w:proofErr w:type="gramEnd"/>
      <w:r>
        <w:rPr>
          <w:rFonts w:ascii="Consolas" w:eastAsia="Consolas" w:hAnsi="Consolas" w:cs="Consolas"/>
          <w:color w:val="6A9955"/>
          <w:sz w:val="21"/>
          <w:szCs w:val="21"/>
        </w:rPr>
        <w:t xml:space="preserve"> train images (relative to 'path') 128 images</w:t>
      </w:r>
    </w:p>
    <w:p w14:paraId="4FB88C5F" w14:textId="77777777" w:rsidR="00F678B5" w:rsidRDefault="00410471">
      <w:pPr>
        <w:shd w:val="clear" w:color="auto" w:fill="1E1E1E"/>
        <w:spacing w:line="325" w:lineRule="auto"/>
        <w:rPr>
          <w:rFonts w:ascii="Consolas" w:eastAsia="Consolas" w:hAnsi="Consolas" w:cs="Consolas"/>
          <w:color w:val="6A9955"/>
          <w:sz w:val="21"/>
          <w:szCs w:val="21"/>
        </w:rPr>
      </w:pPr>
      <w:proofErr w:type="spellStart"/>
      <w:r>
        <w:rPr>
          <w:rFonts w:ascii="Consolas" w:eastAsia="Consolas" w:hAnsi="Consolas" w:cs="Consolas"/>
          <w:color w:val="569CD6"/>
          <w:sz w:val="21"/>
          <w:szCs w:val="21"/>
        </w:rPr>
        <w:t>val</w:t>
      </w:r>
      <w:proofErr w:type="spellEnd"/>
      <w:r>
        <w:rPr>
          <w:rFonts w:ascii="Consolas" w:eastAsia="Consolas" w:hAnsi="Consolas" w:cs="Consolas"/>
          <w:color w:val="D4D4D4"/>
          <w:sz w:val="21"/>
          <w:szCs w:val="21"/>
        </w:rPr>
        <w:t xml:space="preserve">: </w:t>
      </w:r>
      <w:r>
        <w:rPr>
          <w:rFonts w:ascii="Consolas" w:eastAsia="Consolas" w:hAnsi="Consolas" w:cs="Consolas"/>
          <w:color w:val="CE9178"/>
          <w:sz w:val="21"/>
          <w:szCs w:val="21"/>
        </w:rPr>
        <w:t>images/train</w:t>
      </w:r>
      <w:proofErr w:type="gramStart"/>
      <w:r>
        <w:rPr>
          <w:rFonts w:ascii="Consolas" w:eastAsia="Consolas" w:hAnsi="Consolas" w:cs="Consolas"/>
          <w:color w:val="CE9178"/>
          <w:sz w:val="21"/>
          <w:szCs w:val="21"/>
        </w:rPr>
        <w:t>2017</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w:t>
      </w:r>
      <w:proofErr w:type="gramEnd"/>
      <w:r>
        <w:rPr>
          <w:rFonts w:ascii="Consolas" w:eastAsia="Consolas" w:hAnsi="Consolas" w:cs="Consolas"/>
          <w:color w:val="6A9955"/>
          <w:sz w:val="21"/>
          <w:szCs w:val="21"/>
        </w:rPr>
        <w:t xml:space="preserve"> </w:t>
      </w:r>
      <w:proofErr w:type="spellStart"/>
      <w:r>
        <w:rPr>
          <w:rFonts w:ascii="Consolas" w:eastAsia="Consolas" w:hAnsi="Consolas" w:cs="Consolas"/>
          <w:color w:val="6A9955"/>
          <w:sz w:val="21"/>
          <w:szCs w:val="21"/>
        </w:rPr>
        <w:t>val</w:t>
      </w:r>
      <w:proofErr w:type="spellEnd"/>
      <w:r>
        <w:rPr>
          <w:rFonts w:ascii="Consolas" w:eastAsia="Consolas" w:hAnsi="Consolas" w:cs="Consolas"/>
          <w:color w:val="6A9955"/>
          <w:sz w:val="21"/>
          <w:szCs w:val="21"/>
        </w:rPr>
        <w:t xml:space="preserve"> images (relative to 'path') 128 images</w:t>
      </w:r>
    </w:p>
    <w:p w14:paraId="4FB88C60" w14:textId="77777777" w:rsidR="00F678B5" w:rsidRDefault="00410471">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569CD6"/>
          <w:sz w:val="21"/>
          <w:szCs w:val="21"/>
        </w:rPr>
        <w:t>test</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test images (optional)</w:t>
      </w:r>
    </w:p>
    <w:p w14:paraId="4FB88C61" w14:textId="77777777" w:rsidR="00F678B5" w:rsidRDefault="00F678B5">
      <w:pPr>
        <w:shd w:val="clear" w:color="auto" w:fill="1E1E1E"/>
        <w:spacing w:line="325" w:lineRule="auto"/>
        <w:rPr>
          <w:rFonts w:ascii="Consolas" w:eastAsia="Consolas" w:hAnsi="Consolas" w:cs="Consolas"/>
          <w:color w:val="D4D4D4"/>
          <w:sz w:val="21"/>
          <w:szCs w:val="21"/>
        </w:rPr>
      </w:pPr>
    </w:p>
    <w:p w14:paraId="4FB88C62" w14:textId="77777777" w:rsidR="00F678B5" w:rsidRDefault="00410471">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Classes</w:t>
      </w:r>
    </w:p>
    <w:p w14:paraId="4FB88C63" w14:textId="77777777" w:rsidR="00F678B5" w:rsidRDefault="00410471">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names</w:t>
      </w:r>
      <w:r>
        <w:rPr>
          <w:rFonts w:ascii="Consolas" w:eastAsia="Consolas" w:hAnsi="Consolas" w:cs="Consolas"/>
          <w:color w:val="D4D4D4"/>
          <w:sz w:val="21"/>
          <w:szCs w:val="21"/>
        </w:rPr>
        <w:t>:</w:t>
      </w:r>
    </w:p>
    <w:p w14:paraId="4FB88C64" w14:textId="77777777" w:rsidR="00F678B5" w:rsidRDefault="00410471">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person</w:t>
      </w:r>
    </w:p>
    <w:p w14:paraId="4FB88C65" w14:textId="77777777" w:rsidR="00F678B5" w:rsidRDefault="00410471">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bicycle</w:t>
      </w:r>
    </w:p>
    <w:p w14:paraId="4FB88C66" w14:textId="77777777" w:rsidR="00F678B5" w:rsidRDefault="00410471">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2</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car</w:t>
      </w:r>
    </w:p>
    <w:p w14:paraId="4FB88C67" w14:textId="77777777" w:rsidR="00F678B5" w:rsidRDefault="00410471">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3</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motorcycle</w:t>
      </w:r>
    </w:p>
    <w:p w14:paraId="4FB88C68" w14:textId="77777777" w:rsidR="00F678B5" w:rsidRDefault="00410471">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airplane</w:t>
      </w:r>
    </w:p>
    <w:p w14:paraId="4FB88C69" w14:textId="77777777" w:rsidR="00F678B5" w:rsidRDefault="00410471">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B5CEA8"/>
          <w:sz w:val="21"/>
          <w:szCs w:val="21"/>
        </w:rPr>
        <w:t>5</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bus</w:t>
      </w:r>
    </w:p>
    <w:p w14:paraId="4FB88C6A" w14:textId="77777777" w:rsidR="00F678B5" w:rsidRDefault="00410471">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6</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train</w:t>
      </w:r>
    </w:p>
    <w:p w14:paraId="4FB88C6B" w14:textId="77777777" w:rsidR="00F678B5" w:rsidRDefault="00410471">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7</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truck</w:t>
      </w:r>
    </w:p>
    <w:p w14:paraId="4FB88C6C" w14:textId="77777777" w:rsidR="00F678B5" w:rsidRDefault="00410471">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8</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boat</w:t>
      </w:r>
    </w:p>
    <w:p w14:paraId="4FB88C6D" w14:textId="77777777" w:rsidR="00F678B5" w:rsidRDefault="00410471">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9</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traffic light</w:t>
      </w:r>
    </w:p>
    <w:p w14:paraId="4FB88C6E" w14:textId="77777777" w:rsidR="00F678B5" w:rsidRDefault="00410471">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 xml:space="preserve">: </w:t>
      </w:r>
      <w:proofErr w:type="spellStart"/>
      <w:r>
        <w:rPr>
          <w:rFonts w:ascii="Consolas" w:eastAsia="Consolas" w:hAnsi="Consolas" w:cs="Consolas"/>
          <w:color w:val="CE9178"/>
          <w:sz w:val="21"/>
          <w:szCs w:val="21"/>
        </w:rPr>
        <w:t>etc</w:t>
      </w:r>
      <w:proofErr w:type="spellEnd"/>
      <w:r>
        <w:rPr>
          <w:rFonts w:ascii="Consolas" w:eastAsia="Consolas" w:hAnsi="Consolas" w:cs="Consolas"/>
          <w:color w:val="CE9178"/>
          <w:sz w:val="21"/>
          <w:szCs w:val="21"/>
        </w:rPr>
        <w:t>…</w:t>
      </w:r>
    </w:p>
    <w:p w14:paraId="4FB88C6F" w14:textId="77777777" w:rsidR="00F678B5" w:rsidRDefault="00410471">
      <w:pPr>
        <w:jc w:val="center"/>
      </w:pPr>
      <w:r>
        <w:t>Original “coco128.yaml” File</w:t>
      </w:r>
    </w:p>
    <w:p w14:paraId="4FB88C70" w14:textId="77777777" w:rsidR="00F678B5" w:rsidRDefault="00F678B5">
      <w:pPr>
        <w:jc w:val="center"/>
      </w:pPr>
    </w:p>
    <w:p w14:paraId="4FB88C71" w14:textId="77777777" w:rsidR="00F678B5" w:rsidRDefault="00410471">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xml:space="preserve"># YOLOv5 🚀 by </w:t>
      </w:r>
      <w:proofErr w:type="spellStart"/>
      <w:r>
        <w:rPr>
          <w:rFonts w:ascii="Consolas" w:eastAsia="Consolas" w:hAnsi="Consolas" w:cs="Consolas"/>
          <w:color w:val="6A9955"/>
          <w:sz w:val="21"/>
          <w:szCs w:val="21"/>
        </w:rPr>
        <w:t>Ultralytics</w:t>
      </w:r>
      <w:proofErr w:type="spellEnd"/>
      <w:r>
        <w:rPr>
          <w:rFonts w:ascii="Consolas" w:eastAsia="Consolas" w:hAnsi="Consolas" w:cs="Consolas"/>
          <w:color w:val="6A9955"/>
          <w:sz w:val="21"/>
          <w:szCs w:val="21"/>
        </w:rPr>
        <w:t>, GPL-3.0 license</w:t>
      </w:r>
    </w:p>
    <w:p w14:paraId="4FB88C72" w14:textId="77777777" w:rsidR="00F678B5" w:rsidRDefault="00F678B5">
      <w:pPr>
        <w:shd w:val="clear" w:color="auto" w:fill="1E1E1E"/>
        <w:spacing w:line="325" w:lineRule="auto"/>
        <w:rPr>
          <w:rFonts w:ascii="Consolas" w:eastAsia="Consolas" w:hAnsi="Consolas" w:cs="Consolas"/>
          <w:color w:val="D4D4D4"/>
          <w:sz w:val="21"/>
          <w:szCs w:val="21"/>
        </w:rPr>
      </w:pPr>
    </w:p>
    <w:p w14:paraId="4FB88C73" w14:textId="77777777" w:rsidR="00F678B5" w:rsidRDefault="00410471">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Train/</w:t>
      </w:r>
      <w:proofErr w:type="spellStart"/>
      <w:r>
        <w:rPr>
          <w:rFonts w:ascii="Consolas" w:eastAsia="Consolas" w:hAnsi="Consolas" w:cs="Consolas"/>
          <w:color w:val="6A9955"/>
          <w:sz w:val="21"/>
          <w:szCs w:val="21"/>
        </w:rPr>
        <w:t>val</w:t>
      </w:r>
      <w:proofErr w:type="spellEnd"/>
      <w:r>
        <w:rPr>
          <w:rFonts w:ascii="Consolas" w:eastAsia="Consolas" w:hAnsi="Consolas" w:cs="Consolas"/>
          <w:color w:val="6A9955"/>
          <w:sz w:val="21"/>
          <w:szCs w:val="21"/>
        </w:rPr>
        <w:t xml:space="preserve">/test sets as 1) </w:t>
      </w:r>
      <w:proofErr w:type="spellStart"/>
      <w:r>
        <w:rPr>
          <w:rFonts w:ascii="Consolas" w:eastAsia="Consolas" w:hAnsi="Consolas" w:cs="Consolas"/>
          <w:color w:val="6A9955"/>
          <w:sz w:val="21"/>
          <w:szCs w:val="21"/>
        </w:rPr>
        <w:t>dir</w:t>
      </w:r>
      <w:proofErr w:type="spellEnd"/>
      <w:r>
        <w:rPr>
          <w:rFonts w:ascii="Consolas" w:eastAsia="Consolas" w:hAnsi="Consolas" w:cs="Consolas"/>
          <w:color w:val="6A9955"/>
          <w:sz w:val="21"/>
          <w:szCs w:val="21"/>
        </w:rPr>
        <w:t>: path/to/</w:t>
      </w:r>
      <w:proofErr w:type="spellStart"/>
      <w:r>
        <w:rPr>
          <w:rFonts w:ascii="Consolas" w:eastAsia="Consolas" w:hAnsi="Consolas" w:cs="Consolas"/>
          <w:color w:val="6A9955"/>
          <w:sz w:val="21"/>
          <w:szCs w:val="21"/>
        </w:rPr>
        <w:t>imgs</w:t>
      </w:r>
      <w:proofErr w:type="spellEnd"/>
      <w:r>
        <w:rPr>
          <w:rFonts w:ascii="Consolas" w:eastAsia="Consolas" w:hAnsi="Consolas" w:cs="Consolas"/>
          <w:color w:val="6A9955"/>
          <w:sz w:val="21"/>
          <w:szCs w:val="21"/>
        </w:rPr>
        <w:t>, 2) file: path/to/imgs.txt, or 3) list: [path/to/imgs1, path/to/imgs</w:t>
      </w:r>
      <w:proofErr w:type="gramStart"/>
      <w:r>
        <w:rPr>
          <w:rFonts w:ascii="Consolas" w:eastAsia="Consolas" w:hAnsi="Consolas" w:cs="Consolas"/>
          <w:color w:val="6A9955"/>
          <w:sz w:val="21"/>
          <w:szCs w:val="21"/>
        </w:rPr>
        <w:t>2, ..</w:t>
      </w:r>
      <w:proofErr w:type="gramEnd"/>
      <w:r>
        <w:rPr>
          <w:rFonts w:ascii="Consolas" w:eastAsia="Consolas" w:hAnsi="Consolas" w:cs="Consolas"/>
          <w:color w:val="6A9955"/>
          <w:sz w:val="21"/>
          <w:szCs w:val="21"/>
        </w:rPr>
        <w:t>]</w:t>
      </w:r>
    </w:p>
    <w:p w14:paraId="4FB88C74" w14:textId="77777777" w:rsidR="00F678B5" w:rsidRDefault="00410471">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569CD6"/>
          <w:sz w:val="21"/>
          <w:szCs w:val="21"/>
        </w:rPr>
        <w:t>path</w:t>
      </w:r>
      <w:proofErr w:type="gramStart"/>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gramEnd"/>
      <w:r>
        <w:rPr>
          <w:rFonts w:ascii="Consolas" w:eastAsia="Consolas" w:hAnsi="Consolas" w:cs="Consolas"/>
          <w:color w:val="CE9178"/>
          <w:sz w:val="21"/>
          <w:szCs w:val="21"/>
        </w:rPr>
        <w:t>/data</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xml:space="preserve"># dataset root </w:t>
      </w:r>
      <w:proofErr w:type="spellStart"/>
      <w:r>
        <w:rPr>
          <w:rFonts w:ascii="Consolas" w:eastAsia="Consolas" w:hAnsi="Consolas" w:cs="Consolas"/>
          <w:color w:val="6A9955"/>
          <w:sz w:val="21"/>
          <w:szCs w:val="21"/>
        </w:rPr>
        <w:t>dir</w:t>
      </w:r>
      <w:proofErr w:type="spellEnd"/>
    </w:p>
    <w:p w14:paraId="4FB88C75" w14:textId="77777777" w:rsidR="00F678B5" w:rsidRDefault="00410471">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569CD6"/>
          <w:sz w:val="21"/>
          <w:szCs w:val="21"/>
        </w:rPr>
        <w:t>train</w:t>
      </w:r>
      <w:r>
        <w:rPr>
          <w:rFonts w:ascii="Consolas" w:eastAsia="Consolas" w:hAnsi="Consolas" w:cs="Consolas"/>
          <w:color w:val="D4D4D4"/>
          <w:sz w:val="21"/>
          <w:szCs w:val="21"/>
        </w:rPr>
        <w:t xml:space="preserve">: </w:t>
      </w:r>
      <w:proofErr w:type="spellStart"/>
      <w:r>
        <w:rPr>
          <w:rFonts w:ascii="Consolas" w:eastAsia="Consolas" w:hAnsi="Consolas" w:cs="Consolas"/>
          <w:color w:val="CE9178"/>
          <w:sz w:val="21"/>
          <w:szCs w:val="21"/>
        </w:rPr>
        <w:t>football_dataset</w:t>
      </w:r>
      <w:proofErr w:type="spellEnd"/>
      <w:r>
        <w:rPr>
          <w:rFonts w:ascii="Consolas" w:eastAsia="Consolas" w:hAnsi="Consolas" w:cs="Consolas"/>
          <w:color w:val="CE9178"/>
          <w:sz w:val="21"/>
          <w:szCs w:val="21"/>
        </w:rPr>
        <w:t>/</w:t>
      </w:r>
      <w:proofErr w:type="gramStart"/>
      <w:r>
        <w:rPr>
          <w:rFonts w:ascii="Consolas" w:eastAsia="Consolas" w:hAnsi="Consolas" w:cs="Consolas"/>
          <w:color w:val="CE9178"/>
          <w:sz w:val="21"/>
          <w:szCs w:val="21"/>
        </w:rPr>
        <w:t>train</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w:t>
      </w:r>
      <w:proofErr w:type="gramEnd"/>
      <w:r>
        <w:rPr>
          <w:rFonts w:ascii="Consolas" w:eastAsia="Consolas" w:hAnsi="Consolas" w:cs="Consolas"/>
          <w:color w:val="6A9955"/>
          <w:sz w:val="21"/>
          <w:szCs w:val="21"/>
        </w:rPr>
        <w:t xml:space="preserve"> train images (relative to 'path') 128 images</w:t>
      </w:r>
    </w:p>
    <w:p w14:paraId="4FB88C76" w14:textId="77777777" w:rsidR="00F678B5" w:rsidRDefault="00410471">
      <w:pPr>
        <w:shd w:val="clear" w:color="auto" w:fill="1E1E1E"/>
        <w:spacing w:line="325" w:lineRule="auto"/>
        <w:rPr>
          <w:rFonts w:ascii="Consolas" w:eastAsia="Consolas" w:hAnsi="Consolas" w:cs="Consolas"/>
          <w:color w:val="6A9955"/>
          <w:sz w:val="21"/>
          <w:szCs w:val="21"/>
        </w:rPr>
      </w:pPr>
      <w:proofErr w:type="spellStart"/>
      <w:r>
        <w:rPr>
          <w:rFonts w:ascii="Consolas" w:eastAsia="Consolas" w:hAnsi="Consolas" w:cs="Consolas"/>
          <w:color w:val="569CD6"/>
          <w:sz w:val="21"/>
          <w:szCs w:val="21"/>
        </w:rPr>
        <w:t>val</w:t>
      </w:r>
      <w:proofErr w:type="spellEnd"/>
      <w:r>
        <w:rPr>
          <w:rFonts w:ascii="Consolas" w:eastAsia="Consolas" w:hAnsi="Consolas" w:cs="Consolas"/>
          <w:color w:val="D4D4D4"/>
          <w:sz w:val="21"/>
          <w:szCs w:val="21"/>
        </w:rPr>
        <w:t xml:space="preserve">: </w:t>
      </w:r>
      <w:proofErr w:type="spellStart"/>
      <w:r>
        <w:rPr>
          <w:rFonts w:ascii="Consolas" w:eastAsia="Consolas" w:hAnsi="Consolas" w:cs="Consolas"/>
          <w:color w:val="CE9178"/>
          <w:sz w:val="21"/>
          <w:szCs w:val="21"/>
        </w:rPr>
        <w:t>football_dataset</w:t>
      </w:r>
      <w:proofErr w:type="spellEnd"/>
      <w:r>
        <w:rPr>
          <w:rFonts w:ascii="Consolas" w:eastAsia="Consolas" w:hAnsi="Consolas" w:cs="Consolas"/>
          <w:color w:val="CE9178"/>
          <w:sz w:val="21"/>
          <w:szCs w:val="21"/>
        </w:rPr>
        <w:t>/</w:t>
      </w:r>
      <w:proofErr w:type="gramStart"/>
      <w:r>
        <w:rPr>
          <w:rFonts w:ascii="Consolas" w:eastAsia="Consolas" w:hAnsi="Consolas" w:cs="Consolas"/>
          <w:color w:val="CE9178"/>
          <w:sz w:val="21"/>
          <w:szCs w:val="21"/>
        </w:rPr>
        <w:t>valid</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w:t>
      </w:r>
      <w:proofErr w:type="gramEnd"/>
      <w:r>
        <w:rPr>
          <w:rFonts w:ascii="Consolas" w:eastAsia="Consolas" w:hAnsi="Consolas" w:cs="Consolas"/>
          <w:color w:val="6A9955"/>
          <w:sz w:val="21"/>
          <w:szCs w:val="21"/>
        </w:rPr>
        <w:t xml:space="preserve"> </w:t>
      </w:r>
      <w:proofErr w:type="spellStart"/>
      <w:r>
        <w:rPr>
          <w:rFonts w:ascii="Consolas" w:eastAsia="Consolas" w:hAnsi="Consolas" w:cs="Consolas"/>
          <w:color w:val="6A9955"/>
          <w:sz w:val="21"/>
          <w:szCs w:val="21"/>
        </w:rPr>
        <w:t>val</w:t>
      </w:r>
      <w:proofErr w:type="spellEnd"/>
      <w:r>
        <w:rPr>
          <w:rFonts w:ascii="Consolas" w:eastAsia="Consolas" w:hAnsi="Consolas" w:cs="Consolas"/>
          <w:color w:val="6A9955"/>
          <w:sz w:val="21"/>
          <w:szCs w:val="21"/>
        </w:rPr>
        <w:t xml:space="preserve"> images (relative to 'path') 128 images</w:t>
      </w:r>
    </w:p>
    <w:p w14:paraId="4FB88C77" w14:textId="77777777" w:rsidR="00F678B5" w:rsidRDefault="00410471">
      <w:pPr>
        <w:shd w:val="clear" w:color="auto" w:fill="1E1E1E"/>
        <w:spacing w:line="325" w:lineRule="auto"/>
        <w:rPr>
          <w:rFonts w:ascii="Consolas" w:eastAsia="Consolas" w:hAnsi="Consolas" w:cs="Consolas"/>
          <w:color w:val="569CD6"/>
          <w:sz w:val="21"/>
          <w:szCs w:val="21"/>
        </w:rPr>
      </w:pPr>
      <w:r>
        <w:rPr>
          <w:rFonts w:ascii="Consolas" w:eastAsia="Consolas" w:hAnsi="Consolas" w:cs="Consolas"/>
          <w:color w:val="569CD6"/>
          <w:sz w:val="21"/>
          <w:szCs w:val="21"/>
        </w:rPr>
        <w:t>test</w:t>
      </w:r>
      <w:r>
        <w:rPr>
          <w:rFonts w:ascii="Consolas" w:eastAsia="Consolas" w:hAnsi="Consolas" w:cs="Consolas"/>
          <w:color w:val="D4D4D4"/>
          <w:sz w:val="21"/>
          <w:szCs w:val="21"/>
        </w:rPr>
        <w:t xml:space="preserve">:  </w:t>
      </w:r>
      <w:proofErr w:type="spellStart"/>
      <w:r>
        <w:rPr>
          <w:rFonts w:ascii="Consolas" w:eastAsia="Consolas" w:hAnsi="Consolas" w:cs="Consolas"/>
          <w:color w:val="CE9178"/>
          <w:sz w:val="21"/>
          <w:szCs w:val="21"/>
        </w:rPr>
        <w:t>football_dataset</w:t>
      </w:r>
      <w:proofErr w:type="spellEnd"/>
      <w:r>
        <w:rPr>
          <w:rFonts w:ascii="Consolas" w:eastAsia="Consolas" w:hAnsi="Consolas" w:cs="Consolas"/>
          <w:color w:val="CE9178"/>
          <w:sz w:val="21"/>
          <w:szCs w:val="21"/>
        </w:rPr>
        <w:t>/test</w:t>
      </w:r>
      <w:r>
        <w:rPr>
          <w:rFonts w:ascii="Consolas" w:eastAsia="Consolas" w:hAnsi="Consolas" w:cs="Consolas"/>
          <w:color w:val="D4D4D4"/>
          <w:sz w:val="21"/>
          <w:szCs w:val="21"/>
        </w:rPr>
        <w:t xml:space="preserve"> </w:t>
      </w:r>
      <w:r>
        <w:rPr>
          <w:rFonts w:ascii="Consolas" w:eastAsia="Consolas" w:hAnsi="Consolas" w:cs="Consolas"/>
          <w:color w:val="6A9955"/>
          <w:sz w:val="21"/>
          <w:szCs w:val="21"/>
        </w:rPr>
        <w:t># test images (optional)</w:t>
      </w:r>
    </w:p>
    <w:p w14:paraId="4FB88C78" w14:textId="77777777" w:rsidR="00F678B5" w:rsidRDefault="00F678B5">
      <w:pPr>
        <w:shd w:val="clear" w:color="auto" w:fill="1E1E1E"/>
        <w:spacing w:line="325" w:lineRule="auto"/>
        <w:rPr>
          <w:rFonts w:ascii="Consolas" w:eastAsia="Consolas" w:hAnsi="Consolas" w:cs="Consolas"/>
          <w:color w:val="D4D4D4"/>
          <w:sz w:val="21"/>
          <w:szCs w:val="21"/>
        </w:rPr>
      </w:pPr>
    </w:p>
    <w:p w14:paraId="4FB88C79" w14:textId="77777777" w:rsidR="00F678B5" w:rsidRDefault="00410471">
      <w:pPr>
        <w:shd w:val="clear" w:color="auto" w:fill="1E1E1E"/>
        <w:spacing w:line="325" w:lineRule="auto"/>
        <w:rPr>
          <w:rFonts w:ascii="Consolas" w:eastAsia="Consolas" w:hAnsi="Consolas" w:cs="Consolas"/>
          <w:color w:val="6A9955"/>
          <w:sz w:val="21"/>
          <w:szCs w:val="21"/>
        </w:rPr>
      </w:pPr>
      <w:r>
        <w:rPr>
          <w:rFonts w:ascii="Consolas" w:eastAsia="Consolas" w:hAnsi="Consolas" w:cs="Consolas"/>
          <w:color w:val="6A9955"/>
          <w:sz w:val="21"/>
          <w:szCs w:val="21"/>
        </w:rPr>
        <w:t># Classes</w:t>
      </w:r>
    </w:p>
    <w:p w14:paraId="4FB88C7A" w14:textId="77777777" w:rsidR="00F678B5" w:rsidRDefault="00410471">
      <w:pPr>
        <w:shd w:val="clear" w:color="auto" w:fill="1E1E1E"/>
        <w:spacing w:line="325" w:lineRule="auto"/>
        <w:rPr>
          <w:rFonts w:ascii="Consolas" w:eastAsia="Consolas" w:hAnsi="Consolas" w:cs="Consolas"/>
          <w:color w:val="D4D4D4"/>
          <w:sz w:val="21"/>
          <w:szCs w:val="21"/>
        </w:rPr>
      </w:pPr>
      <w:r>
        <w:rPr>
          <w:rFonts w:ascii="Consolas" w:eastAsia="Consolas" w:hAnsi="Consolas" w:cs="Consolas"/>
          <w:color w:val="569CD6"/>
          <w:sz w:val="21"/>
          <w:szCs w:val="21"/>
        </w:rPr>
        <w:t>names</w:t>
      </w:r>
      <w:r>
        <w:rPr>
          <w:rFonts w:ascii="Consolas" w:eastAsia="Consolas" w:hAnsi="Consolas" w:cs="Consolas"/>
          <w:color w:val="D4D4D4"/>
          <w:sz w:val="21"/>
          <w:szCs w:val="21"/>
        </w:rPr>
        <w:t>:</w:t>
      </w:r>
    </w:p>
    <w:p w14:paraId="4FB88C7B" w14:textId="77777777" w:rsidR="00F678B5" w:rsidRDefault="00410471">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ball</w:t>
      </w:r>
    </w:p>
    <w:p w14:paraId="4FB88C7C" w14:textId="77777777" w:rsidR="00F678B5" w:rsidRDefault="00410471">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goalkeeper</w:t>
      </w:r>
    </w:p>
    <w:p w14:paraId="4FB88C7D" w14:textId="77777777" w:rsidR="00F678B5" w:rsidRDefault="00410471">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2</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player</w:t>
      </w:r>
    </w:p>
    <w:p w14:paraId="4FB88C7E" w14:textId="77777777" w:rsidR="00F678B5" w:rsidRDefault="00410471">
      <w:pPr>
        <w:shd w:val="clear" w:color="auto" w:fill="1E1E1E"/>
        <w:spacing w:line="325" w:lineRule="auto"/>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B5CEA8"/>
          <w:sz w:val="21"/>
          <w:szCs w:val="21"/>
        </w:rPr>
        <w:t>3</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referee</w:t>
      </w:r>
    </w:p>
    <w:p w14:paraId="4FB88C7F" w14:textId="77777777" w:rsidR="00F678B5" w:rsidRDefault="00410471">
      <w:pPr>
        <w:jc w:val="center"/>
      </w:pPr>
      <w:r>
        <w:t>Updated and Saved as “custom-</w:t>
      </w:r>
      <w:proofErr w:type="spellStart"/>
      <w:proofErr w:type="gramStart"/>
      <w:r>
        <w:t>football.yaml</w:t>
      </w:r>
      <w:proofErr w:type="spellEnd"/>
      <w:proofErr w:type="gramEnd"/>
      <w:r>
        <w:t>”</w:t>
      </w:r>
    </w:p>
    <w:p w14:paraId="4FB88C80" w14:textId="77777777" w:rsidR="00F678B5" w:rsidRDefault="00F678B5"/>
    <w:p w14:paraId="4FB88C81" w14:textId="77777777" w:rsidR="00F678B5" w:rsidRDefault="00410471">
      <w:r>
        <w:t>Under the “yolov5/models/yolov5s.yaml” file, open it and change the number of classes (</w:t>
      </w:r>
      <w:proofErr w:type="spellStart"/>
      <w:r>
        <w:t>nc</w:t>
      </w:r>
      <w:proofErr w:type="spellEnd"/>
      <w:r>
        <w:t>) to 4 and save this file as “</w:t>
      </w:r>
      <w:proofErr w:type="spellStart"/>
      <w:proofErr w:type="gramStart"/>
      <w:r>
        <w:t>football.yaml</w:t>
      </w:r>
      <w:proofErr w:type="spellEnd"/>
      <w:proofErr w:type="gramEnd"/>
      <w:r>
        <w:t>”.</w:t>
      </w:r>
    </w:p>
    <w:p w14:paraId="4FB88C82" w14:textId="77777777" w:rsidR="00F678B5" w:rsidRDefault="00F678B5"/>
    <w:p w14:paraId="4FB88C83" w14:textId="77777777" w:rsidR="00F678B5" w:rsidRDefault="00410471">
      <w:r>
        <w:t>Once our model is defined, we can train it using the “train.py” script. We will need to specify the training data, the number of epochs (iterations over the training data), and the batch size (the number of samples per gradient update). We can also specify a range of other training parameters, such as the learning rate, the optimizer, and the loss function. To train the dataset, you can use the following command in a terminal:</w:t>
      </w:r>
    </w:p>
    <w:p w14:paraId="4FB88C84" w14:textId="77777777" w:rsidR="00F678B5" w:rsidRDefault="00F678B5"/>
    <w:tbl>
      <w:tblPr>
        <w:tblStyle w:val="a2"/>
        <w:tblW w:w="0" w:type="auto"/>
        <w:tblLayout w:type="fixed"/>
        <w:tblLook w:val="0600" w:firstRow="0" w:lastRow="0" w:firstColumn="0" w:lastColumn="0" w:noHBand="1" w:noVBand="1"/>
      </w:tblPr>
      <w:tblGrid>
        <w:gridCol w:w="10800"/>
      </w:tblGrid>
      <w:tr w:rsidR="00F678B5" w14:paraId="4FB88C86" w14:textId="77777777">
        <w:tc>
          <w:tcPr>
            <w:tcW w:w="10800" w:type="dxa"/>
            <w:shd w:val="clear" w:color="auto" w:fill="282C34"/>
            <w:tcMar>
              <w:top w:w="100" w:type="dxa"/>
              <w:left w:w="100" w:type="dxa"/>
              <w:bottom w:w="100" w:type="dxa"/>
              <w:right w:w="100" w:type="dxa"/>
            </w:tcMar>
          </w:tcPr>
          <w:p w14:paraId="4FB88C85" w14:textId="77777777" w:rsidR="00F678B5" w:rsidRDefault="00410471">
            <w:pPr>
              <w:widowControl w:val="0"/>
              <w:pBdr>
                <w:top w:val="nil"/>
                <w:left w:val="nil"/>
                <w:bottom w:val="nil"/>
                <w:right w:val="nil"/>
                <w:between w:val="nil"/>
              </w:pBdr>
            </w:pPr>
            <w:r>
              <w:rPr>
                <w:rFonts w:ascii="Consolas" w:eastAsia="Consolas" w:hAnsi="Consolas" w:cs="Consolas"/>
                <w:color w:val="ABB2BF"/>
                <w:shd w:val="clear" w:color="auto" w:fill="282C34"/>
              </w:rPr>
              <w:t xml:space="preserve">python train.py --data </w:t>
            </w:r>
            <w:r>
              <w:rPr>
                <w:rFonts w:ascii="Consolas" w:eastAsia="Consolas" w:hAnsi="Consolas" w:cs="Consolas"/>
                <w:color w:val="CE9178"/>
                <w:sz w:val="21"/>
                <w:szCs w:val="21"/>
              </w:rPr>
              <w:t>./data</w:t>
            </w:r>
            <w:r>
              <w:rPr>
                <w:rFonts w:ascii="Consolas" w:eastAsia="Consolas" w:hAnsi="Consolas" w:cs="Consolas"/>
                <w:color w:val="CE9178"/>
                <w:sz w:val="21"/>
                <w:szCs w:val="21"/>
                <w:shd w:val="clear" w:color="auto" w:fill="282C34"/>
              </w:rPr>
              <w:t>/custom-</w:t>
            </w:r>
            <w:proofErr w:type="spellStart"/>
            <w:r>
              <w:rPr>
                <w:rFonts w:ascii="Consolas" w:eastAsia="Consolas" w:hAnsi="Consolas" w:cs="Consolas"/>
                <w:color w:val="CE9178"/>
                <w:sz w:val="21"/>
                <w:szCs w:val="21"/>
                <w:shd w:val="clear" w:color="auto" w:fill="282C34"/>
              </w:rPr>
              <w:t>football.yaml</w:t>
            </w:r>
            <w:proofErr w:type="spellEnd"/>
            <w:r>
              <w:rPr>
                <w:rFonts w:ascii="Consolas" w:eastAsia="Consolas" w:hAnsi="Consolas" w:cs="Consolas"/>
                <w:color w:val="ABB2BF"/>
                <w:shd w:val="clear" w:color="auto" w:fill="282C34"/>
              </w:rPr>
              <w:t xml:space="preserve"> --epochs </w:t>
            </w:r>
            <w:r>
              <w:rPr>
                <w:rFonts w:ascii="Consolas" w:eastAsia="Consolas" w:hAnsi="Consolas" w:cs="Consolas"/>
                <w:color w:val="D19A66"/>
                <w:shd w:val="clear" w:color="auto" w:fill="282C34"/>
              </w:rPr>
              <w:t>300</w:t>
            </w:r>
            <w:r>
              <w:rPr>
                <w:rFonts w:ascii="Consolas" w:eastAsia="Consolas" w:hAnsi="Consolas" w:cs="Consolas"/>
                <w:color w:val="ABB2BF"/>
                <w:shd w:val="clear" w:color="auto" w:fill="282C34"/>
              </w:rPr>
              <w:t xml:space="preserve"> --weights </w:t>
            </w:r>
            <w:r>
              <w:rPr>
                <w:rFonts w:ascii="Consolas" w:eastAsia="Consolas" w:hAnsi="Consolas" w:cs="Consolas"/>
                <w:color w:val="98C379"/>
                <w:shd w:val="clear" w:color="auto" w:fill="282C34"/>
              </w:rPr>
              <w:t>yolov5s.pt</w:t>
            </w:r>
            <w:r>
              <w:rPr>
                <w:rFonts w:ascii="Consolas" w:eastAsia="Consolas" w:hAnsi="Consolas" w:cs="Consolas"/>
                <w:color w:val="ABB2BF"/>
                <w:shd w:val="clear" w:color="auto" w:fill="282C34"/>
              </w:rPr>
              <w:t xml:space="preserve"> --</w:t>
            </w:r>
            <w:proofErr w:type="spellStart"/>
            <w:r>
              <w:rPr>
                <w:rFonts w:ascii="Consolas" w:eastAsia="Consolas" w:hAnsi="Consolas" w:cs="Consolas"/>
                <w:color w:val="ABB2BF"/>
                <w:shd w:val="clear" w:color="auto" w:fill="282C34"/>
              </w:rPr>
              <w:t>cfg</w:t>
            </w:r>
            <w:proofErr w:type="spellEnd"/>
            <w:r>
              <w:rPr>
                <w:rFonts w:ascii="Consolas" w:eastAsia="Consolas" w:hAnsi="Consolas" w:cs="Consolas"/>
                <w:color w:val="ABB2BF"/>
                <w:shd w:val="clear" w:color="auto" w:fill="282C34"/>
              </w:rPr>
              <w:t xml:space="preserve"> </w:t>
            </w:r>
            <w:proofErr w:type="gramStart"/>
            <w:r>
              <w:rPr>
                <w:rFonts w:ascii="Consolas" w:eastAsia="Consolas" w:hAnsi="Consolas" w:cs="Consolas"/>
                <w:color w:val="CE9178"/>
                <w:sz w:val="21"/>
                <w:szCs w:val="21"/>
              </w:rPr>
              <w:t>./models/</w:t>
            </w:r>
            <w:proofErr w:type="spellStart"/>
            <w:r>
              <w:rPr>
                <w:rFonts w:ascii="Consolas" w:eastAsia="Consolas" w:hAnsi="Consolas" w:cs="Consolas"/>
                <w:color w:val="ABB2BF"/>
                <w:shd w:val="clear" w:color="auto" w:fill="282C34"/>
              </w:rPr>
              <w:t>football.yaml</w:t>
            </w:r>
            <w:proofErr w:type="spellEnd"/>
            <w:r>
              <w:rPr>
                <w:rFonts w:ascii="Consolas" w:eastAsia="Consolas" w:hAnsi="Consolas" w:cs="Consolas"/>
                <w:color w:val="ABB2BF"/>
                <w:shd w:val="clear" w:color="auto" w:fill="282C34"/>
              </w:rPr>
              <w:t xml:space="preserve">  --</w:t>
            </w:r>
            <w:proofErr w:type="gramEnd"/>
            <w:r>
              <w:rPr>
                <w:rFonts w:ascii="Consolas" w:eastAsia="Consolas" w:hAnsi="Consolas" w:cs="Consolas"/>
                <w:color w:val="ABB2BF"/>
                <w:shd w:val="clear" w:color="auto" w:fill="282C34"/>
              </w:rPr>
              <w:t xml:space="preserve">batch-size </w:t>
            </w:r>
            <w:r>
              <w:rPr>
                <w:rFonts w:ascii="Consolas" w:eastAsia="Consolas" w:hAnsi="Consolas" w:cs="Consolas"/>
                <w:color w:val="D19A66"/>
                <w:shd w:val="clear" w:color="auto" w:fill="282C34"/>
              </w:rPr>
              <w:t>32</w:t>
            </w:r>
          </w:p>
        </w:tc>
      </w:tr>
    </w:tbl>
    <w:p w14:paraId="4FB88C87" w14:textId="77777777" w:rsidR="00F678B5" w:rsidRDefault="00F678B5"/>
    <w:p w14:paraId="4FB88C88" w14:textId="77777777" w:rsidR="00F678B5" w:rsidRDefault="00410471">
      <w:r>
        <w:t xml:space="preserve">Saved models </w:t>
      </w:r>
      <w:proofErr w:type="gramStart"/>
      <w:r>
        <w:t>are located in</w:t>
      </w:r>
      <w:proofErr w:type="gramEnd"/>
      <w:r>
        <w:t xml:space="preserve"> “yolov5\runs\train\exp\weights\” directory with the best performing model, “best.pt”, placed in this directory. Let us rename the “best.pt” to “football.pt” and save it in the yolov5 directory. </w:t>
      </w:r>
    </w:p>
    <w:p w14:paraId="4FB88C89" w14:textId="77777777" w:rsidR="00F678B5" w:rsidRDefault="00F678B5"/>
    <w:p w14:paraId="4FB88C8A" w14:textId="77777777" w:rsidR="00F678B5" w:rsidRDefault="00410471">
      <w:pPr>
        <w:jc w:val="center"/>
      </w:pPr>
      <w:r>
        <w:rPr>
          <w:noProof/>
        </w:rPr>
        <w:lastRenderedPageBreak/>
        <w:drawing>
          <wp:inline distT="114300" distB="114300" distL="114300" distR="114300" wp14:anchorId="4FB88CB2" wp14:editId="4FB88CB3">
            <wp:extent cx="6858000" cy="4800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858000" cy="4800600"/>
                    </a:xfrm>
                    <a:prstGeom prst="rect">
                      <a:avLst/>
                    </a:prstGeom>
                    <a:ln/>
                  </pic:spPr>
                </pic:pic>
              </a:graphicData>
            </a:graphic>
          </wp:inline>
        </w:drawing>
      </w:r>
    </w:p>
    <w:p w14:paraId="4FB88C8B" w14:textId="77777777" w:rsidR="00F678B5" w:rsidRDefault="00410471">
      <w:pPr>
        <w:jc w:val="center"/>
      </w:pPr>
      <w:r>
        <w:t>Trained Dataset Output</w:t>
      </w:r>
    </w:p>
    <w:p w14:paraId="4FB88C8C" w14:textId="77777777" w:rsidR="00F678B5" w:rsidRDefault="00F678B5">
      <w:pPr>
        <w:jc w:val="center"/>
      </w:pPr>
    </w:p>
    <w:p w14:paraId="4FB88C8D" w14:textId="77777777" w:rsidR="00F678B5" w:rsidRDefault="00410471">
      <w:pPr>
        <w:jc w:val="center"/>
      </w:pPr>
      <w:r>
        <w:rPr>
          <w:noProof/>
        </w:rPr>
        <w:lastRenderedPageBreak/>
        <w:drawing>
          <wp:inline distT="114300" distB="114300" distL="114300" distR="114300" wp14:anchorId="4FB88CB4" wp14:editId="4FB88CB5">
            <wp:extent cx="6858000" cy="3441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858000" cy="3441700"/>
                    </a:xfrm>
                    <a:prstGeom prst="rect">
                      <a:avLst/>
                    </a:prstGeom>
                    <a:ln/>
                  </pic:spPr>
                </pic:pic>
              </a:graphicData>
            </a:graphic>
          </wp:inline>
        </w:drawing>
      </w:r>
    </w:p>
    <w:p w14:paraId="4FB88C8E" w14:textId="77777777" w:rsidR="00F678B5" w:rsidRDefault="00410471">
      <w:pPr>
        <w:jc w:val="center"/>
      </w:pPr>
      <w:r>
        <w:t>Trained Data Graphs After 100 Epochs</w:t>
      </w:r>
    </w:p>
    <w:p w14:paraId="4FB88C8F" w14:textId="77777777" w:rsidR="00F678B5" w:rsidRDefault="00F678B5"/>
    <w:p w14:paraId="689F057B" w14:textId="7B5FA81F" w:rsidR="00FE0C3A" w:rsidRDefault="00410471">
      <w:pPr>
        <w:rPr>
          <w:ins w:id="56" w:author="Udayakumar, Anisha" w:date="2023-02-07T16:42:00Z"/>
        </w:rPr>
      </w:pPr>
      <w:r>
        <w:t xml:space="preserve">Once the model has been trained, saved, renamed, and moved to the main directory, we will transform this model into a </w:t>
      </w:r>
      <w:del w:id="57" w:author="Udayakumar, Anisha" w:date="2023-02-06T21:21:00Z">
        <w:r w:rsidDel="00594068">
          <w:delText xml:space="preserve">Tensorflow </w:delText>
        </w:r>
      </w:del>
      <w:ins w:id="58" w:author="Udayakumar, Anisha" w:date="2023-02-06T21:21:00Z">
        <w:r w:rsidR="00594068">
          <w:t xml:space="preserve">ONNX </w:t>
        </w:r>
      </w:ins>
      <w:r>
        <w:t>model. Do this by writing the following in the terminal:</w:t>
      </w:r>
    </w:p>
    <w:p w14:paraId="1FC1AA9E" w14:textId="77777777" w:rsidR="003268BE" w:rsidRDefault="003268BE"/>
    <w:p w14:paraId="4FB88C91" w14:textId="42407B32" w:rsidR="00F678B5" w:rsidRDefault="000A7A49">
      <w:ins w:id="59" w:author="Udayakumar, Anisha" w:date="2023-02-07T16:41:00Z">
        <w:r>
          <w:t xml:space="preserve">Convert </w:t>
        </w:r>
        <w:proofErr w:type="spellStart"/>
        <w:r>
          <w:t>Pytorch</w:t>
        </w:r>
        <w:proofErr w:type="spellEnd"/>
        <w:r>
          <w:t xml:space="preserve"> to ONNX Model:</w:t>
        </w:r>
      </w:ins>
    </w:p>
    <w:tbl>
      <w:tblPr>
        <w:tblStyle w:val="a3"/>
        <w:tblW w:w="0" w:type="auto"/>
        <w:tblLayout w:type="fixed"/>
        <w:tblLook w:val="0600" w:firstRow="0" w:lastRow="0" w:firstColumn="0" w:lastColumn="0" w:noHBand="1" w:noVBand="1"/>
      </w:tblPr>
      <w:tblGrid>
        <w:gridCol w:w="10800"/>
      </w:tblGrid>
      <w:tr w:rsidR="00F678B5" w14:paraId="4FB88C93" w14:textId="77777777">
        <w:tc>
          <w:tcPr>
            <w:tcW w:w="10800" w:type="dxa"/>
            <w:shd w:val="clear" w:color="auto" w:fill="282C34"/>
            <w:tcMar>
              <w:top w:w="100" w:type="dxa"/>
              <w:left w:w="100" w:type="dxa"/>
              <w:bottom w:w="100" w:type="dxa"/>
              <w:right w:w="100" w:type="dxa"/>
            </w:tcMar>
          </w:tcPr>
          <w:p w14:paraId="4FB88C92" w14:textId="33CACAA6" w:rsidR="00FE0C3A" w:rsidRPr="00FE0C3A" w:rsidRDefault="00A30D34" w:rsidP="00FE0C3A">
            <w:pPr>
              <w:widowControl w:val="0"/>
              <w:pBdr>
                <w:top w:val="nil"/>
                <w:left w:val="nil"/>
                <w:bottom w:val="nil"/>
                <w:right w:val="nil"/>
                <w:between w:val="nil"/>
              </w:pBdr>
              <w:rPr>
                <w:rFonts w:ascii="Consolas" w:eastAsia="Consolas" w:hAnsi="Consolas" w:cs="Consolas"/>
                <w:color w:val="ABB2BF"/>
                <w:shd w:val="clear" w:color="auto" w:fill="282C34"/>
                <w:rPrChange w:id="60" w:author="Udayakumar, Anisha" w:date="2023-02-07T16:39:00Z">
                  <w:rPr/>
                </w:rPrChange>
              </w:rPr>
            </w:pPr>
            <w:ins w:id="61" w:author="Udayakumar, Anisha" w:date="2023-02-06T21:24:00Z">
              <w:r w:rsidRPr="00A30D34">
                <w:rPr>
                  <w:rFonts w:ascii="Consolas" w:eastAsia="Consolas" w:hAnsi="Consolas" w:cs="Consolas"/>
                  <w:color w:val="ABB2BF"/>
                  <w:shd w:val="clear" w:color="auto" w:fill="282C34"/>
                </w:rPr>
                <w:t>python export.py --weights model/</w:t>
              </w:r>
            </w:ins>
            <w:ins w:id="62" w:author="Udayakumar, Anisha" w:date="2023-02-06T21:29:00Z">
              <w:r w:rsidR="008F46CF">
                <w:t xml:space="preserve"> </w:t>
              </w:r>
              <w:r w:rsidR="008F46CF" w:rsidRPr="008F46CF">
                <w:rPr>
                  <w:rFonts w:ascii="Consolas" w:eastAsia="Consolas" w:hAnsi="Consolas" w:cs="Consolas"/>
                  <w:color w:val="ABB2BF"/>
                  <w:shd w:val="clear" w:color="auto" w:fill="282C34"/>
                </w:rPr>
                <w:t xml:space="preserve">yolov5s.pt </w:t>
              </w:r>
            </w:ins>
            <w:ins w:id="63" w:author="Udayakumar, Anisha" w:date="2023-02-07T16:38:00Z">
              <w:r w:rsidR="00FE0C3A">
                <w:rPr>
                  <w:rFonts w:ascii="Consolas" w:eastAsia="Consolas" w:hAnsi="Consolas" w:cs="Consolas"/>
                  <w:color w:val="ABB2BF"/>
                  <w:shd w:val="clear" w:color="auto" w:fill="282C34"/>
                </w:rPr>
                <w:t>–</w:t>
              </w:r>
            </w:ins>
            <w:ins w:id="64" w:author="Udayakumar, Anisha" w:date="2023-02-06T21:24:00Z">
              <w:r w:rsidRPr="00A30D34">
                <w:rPr>
                  <w:rFonts w:ascii="Consolas" w:eastAsia="Consolas" w:hAnsi="Consolas" w:cs="Consolas"/>
                  <w:color w:val="ABB2BF"/>
                  <w:shd w:val="clear" w:color="auto" w:fill="282C34"/>
                </w:rPr>
                <w:t>grid</w:t>
              </w:r>
            </w:ins>
            <w:del w:id="65" w:author="Udayakumar, Anisha" w:date="2023-02-06T21:24:00Z">
              <w:r w:rsidR="00410471" w:rsidDel="00A30D34">
                <w:rPr>
                  <w:rFonts w:ascii="Consolas" w:eastAsia="Consolas" w:hAnsi="Consolas" w:cs="Consolas"/>
                  <w:color w:val="ABB2BF"/>
                  <w:shd w:val="clear" w:color="auto" w:fill="282C34"/>
                </w:rPr>
                <w:delText>python export.py --weights football.pt --include saved_model</w:delText>
              </w:r>
            </w:del>
          </w:p>
        </w:tc>
      </w:tr>
    </w:tbl>
    <w:p w14:paraId="4FB88C94" w14:textId="1798B8F5" w:rsidR="00F678B5" w:rsidRDefault="00F678B5">
      <w:pPr>
        <w:rPr>
          <w:ins w:id="66" w:author="Udayakumar, Anisha" w:date="2023-02-07T16:39:00Z"/>
        </w:rPr>
      </w:pPr>
    </w:p>
    <w:p w14:paraId="58FC4553" w14:textId="651F4324" w:rsidR="0031202E" w:rsidRDefault="003268BE">
      <w:pPr>
        <w:rPr>
          <w:ins w:id="67" w:author="Udayakumar, Anisha" w:date="2023-02-07T16:39:00Z"/>
        </w:rPr>
      </w:pPr>
      <w:ins w:id="68" w:author="Udayakumar, Anisha" w:date="2023-02-07T16:42:00Z">
        <w:r w:rsidRPr="003268BE">
          <w:t xml:space="preserve">Convert ONNX Model to </w:t>
        </w:r>
        <w:proofErr w:type="spellStart"/>
        <w:r w:rsidRPr="003268BE">
          <w:t>OpenVINO</w:t>
        </w:r>
        <w:proofErr w:type="spellEnd"/>
        <w:r w:rsidRPr="003268BE">
          <w:t xml:space="preserve"> Intermediate Representation (IR)</w:t>
        </w:r>
        <w:r w:rsidR="000A7A49">
          <w:t>:</w:t>
        </w:r>
      </w:ins>
    </w:p>
    <w:tbl>
      <w:tblPr>
        <w:tblW w:w="0" w:type="auto"/>
        <w:tblLayout w:type="fixed"/>
        <w:tblLook w:val="0600" w:firstRow="0" w:lastRow="0" w:firstColumn="0" w:lastColumn="0" w:noHBand="1" w:noVBand="1"/>
      </w:tblPr>
      <w:tblGrid>
        <w:gridCol w:w="10800"/>
      </w:tblGrid>
      <w:tr w:rsidR="0031202E" w14:paraId="50D3BD04" w14:textId="77777777" w:rsidTr="002B14F4">
        <w:trPr>
          <w:ins w:id="69" w:author="Udayakumar, Anisha" w:date="2023-02-07T16:40:00Z"/>
        </w:trPr>
        <w:tc>
          <w:tcPr>
            <w:tcW w:w="10800" w:type="dxa"/>
            <w:shd w:val="clear" w:color="auto" w:fill="282C34"/>
            <w:tcMar>
              <w:top w:w="100" w:type="dxa"/>
              <w:left w:w="100" w:type="dxa"/>
              <w:bottom w:w="100" w:type="dxa"/>
              <w:right w:w="100" w:type="dxa"/>
            </w:tcMar>
          </w:tcPr>
          <w:p w14:paraId="2B496E01" w14:textId="350874BA" w:rsidR="00E43B5D" w:rsidRPr="00E43B5D" w:rsidRDefault="00E43B5D" w:rsidP="00E43B5D">
            <w:pPr>
              <w:widowControl w:val="0"/>
              <w:pBdr>
                <w:top w:val="nil"/>
                <w:left w:val="nil"/>
                <w:bottom w:val="nil"/>
                <w:right w:val="nil"/>
                <w:between w:val="nil"/>
              </w:pBdr>
              <w:rPr>
                <w:ins w:id="70" w:author="Udayakumar, Anisha" w:date="2023-02-07T16:40:00Z"/>
                <w:rFonts w:ascii="Consolas" w:eastAsia="Consolas" w:hAnsi="Consolas" w:cs="Consolas"/>
                <w:color w:val="ABB2BF"/>
                <w:shd w:val="clear" w:color="auto" w:fill="282C34"/>
              </w:rPr>
            </w:pPr>
            <w:ins w:id="71" w:author="Udayakumar, Anisha" w:date="2023-02-07T16:40:00Z">
              <w:r w:rsidRPr="00E43B5D">
                <w:rPr>
                  <w:rFonts w:ascii="Consolas" w:eastAsia="Consolas" w:hAnsi="Consolas" w:cs="Consolas"/>
                  <w:color w:val="ABB2BF"/>
                  <w:shd w:val="clear" w:color="auto" w:fill="282C34"/>
                </w:rPr>
                <w:t xml:space="preserve">model = </w:t>
              </w:r>
              <w:proofErr w:type="spellStart"/>
              <w:proofErr w:type="gramStart"/>
              <w:r w:rsidRPr="00E43B5D">
                <w:rPr>
                  <w:rFonts w:ascii="Consolas" w:eastAsia="Consolas" w:hAnsi="Consolas" w:cs="Consolas"/>
                  <w:color w:val="ABB2BF"/>
                  <w:shd w:val="clear" w:color="auto" w:fill="282C34"/>
                </w:rPr>
                <w:t>mo.convert</w:t>
              </w:r>
              <w:proofErr w:type="gramEnd"/>
              <w:r w:rsidRPr="00E43B5D">
                <w:rPr>
                  <w:rFonts w:ascii="Consolas" w:eastAsia="Consolas" w:hAnsi="Consolas" w:cs="Consolas"/>
                  <w:color w:val="ABB2BF"/>
                  <w:shd w:val="clear" w:color="auto" w:fill="282C34"/>
                </w:rPr>
                <w:t>_model</w:t>
              </w:r>
              <w:proofErr w:type="spellEnd"/>
              <w:r w:rsidRPr="00E43B5D">
                <w:rPr>
                  <w:rFonts w:ascii="Consolas" w:eastAsia="Consolas" w:hAnsi="Consolas" w:cs="Consolas"/>
                  <w:color w:val="ABB2BF"/>
                  <w:shd w:val="clear" w:color="auto" w:fill="282C34"/>
                </w:rPr>
                <w:t>(</w:t>
              </w:r>
            </w:ins>
            <w:ins w:id="72" w:author="Udayakumar, Anisha" w:date="2023-02-07T16:41:00Z">
              <w:r>
                <w:rPr>
                  <w:rFonts w:ascii="Consolas" w:eastAsia="Consolas" w:hAnsi="Consolas" w:cs="Consolas"/>
                  <w:color w:val="ABB2BF"/>
                  <w:shd w:val="clear" w:color="auto" w:fill="282C34"/>
                </w:rPr>
                <w:t>‘</w:t>
              </w:r>
            </w:ins>
            <w:ins w:id="73" w:author="Udayakumar, Anisha" w:date="2023-02-07T16:40:00Z">
              <w:r w:rsidRPr="00E43B5D">
                <w:rPr>
                  <w:rFonts w:ascii="Consolas" w:eastAsia="Consolas" w:hAnsi="Consolas" w:cs="Consolas"/>
                  <w:color w:val="ABB2BF"/>
                  <w:shd w:val="clear" w:color="auto" w:fill="282C34"/>
                </w:rPr>
                <w:t>yolov5</w:t>
              </w:r>
              <w:r>
                <w:rPr>
                  <w:rFonts w:ascii="Consolas" w:eastAsia="Consolas" w:hAnsi="Consolas" w:cs="Consolas"/>
                  <w:color w:val="ABB2BF"/>
                  <w:shd w:val="clear" w:color="auto" w:fill="282C34"/>
                </w:rPr>
                <w:t>s</w:t>
              </w:r>
              <w:r w:rsidRPr="00E43B5D">
                <w:rPr>
                  <w:rFonts w:ascii="Consolas" w:eastAsia="Consolas" w:hAnsi="Consolas" w:cs="Consolas"/>
                  <w:color w:val="ABB2BF"/>
                  <w:shd w:val="clear" w:color="auto" w:fill="282C34"/>
                </w:rPr>
                <w:t>/football-players-</w:t>
              </w:r>
              <w:proofErr w:type="spellStart"/>
              <w:r w:rsidRPr="00E43B5D">
                <w:rPr>
                  <w:rFonts w:ascii="Consolas" w:eastAsia="Consolas" w:hAnsi="Consolas" w:cs="Consolas"/>
                  <w:color w:val="ABB2BF"/>
                  <w:shd w:val="clear" w:color="auto" w:fill="282C34"/>
                </w:rPr>
                <w:t>tracking.onnx</w:t>
              </w:r>
              <w:proofErr w:type="spellEnd"/>
              <w:r w:rsidRPr="00E43B5D">
                <w:rPr>
                  <w:rFonts w:ascii="Consolas" w:eastAsia="Consolas" w:hAnsi="Consolas" w:cs="Consolas"/>
                  <w:color w:val="ABB2BF"/>
                  <w:shd w:val="clear" w:color="auto" w:fill="282C34"/>
                </w:rPr>
                <w:t>')</w:t>
              </w:r>
            </w:ins>
          </w:p>
          <w:p w14:paraId="529729FF" w14:textId="77777777" w:rsidR="00BE48DD" w:rsidRDefault="00BE48DD" w:rsidP="00E43B5D">
            <w:pPr>
              <w:widowControl w:val="0"/>
              <w:pBdr>
                <w:top w:val="nil"/>
                <w:left w:val="nil"/>
                <w:bottom w:val="nil"/>
                <w:right w:val="nil"/>
                <w:between w:val="nil"/>
              </w:pBdr>
              <w:rPr>
                <w:ins w:id="74" w:author="Udayakumar, Anisha" w:date="2023-02-07T16:48:00Z"/>
                <w:rFonts w:ascii="Consolas" w:eastAsia="Consolas" w:hAnsi="Consolas" w:cs="Consolas"/>
                <w:color w:val="ABB2BF"/>
                <w:shd w:val="clear" w:color="auto" w:fill="282C34"/>
              </w:rPr>
            </w:pPr>
          </w:p>
          <w:p w14:paraId="2CD05EDB" w14:textId="5801A802" w:rsidR="00E43B5D" w:rsidRDefault="00E43B5D" w:rsidP="00E43B5D">
            <w:pPr>
              <w:widowControl w:val="0"/>
              <w:pBdr>
                <w:top w:val="nil"/>
                <w:left w:val="nil"/>
                <w:bottom w:val="nil"/>
                <w:right w:val="nil"/>
                <w:between w:val="nil"/>
              </w:pBdr>
              <w:rPr>
                <w:ins w:id="75" w:author="Udayakumar, Anisha" w:date="2023-02-07T16:40:00Z"/>
                <w:rFonts w:ascii="Consolas" w:eastAsia="Consolas" w:hAnsi="Consolas" w:cs="Consolas"/>
                <w:color w:val="ABB2BF"/>
                <w:shd w:val="clear" w:color="auto" w:fill="282C34"/>
              </w:rPr>
            </w:pPr>
            <w:proofErr w:type="gramStart"/>
            <w:ins w:id="76" w:author="Udayakumar, Anisha" w:date="2023-02-07T16:40:00Z">
              <w:r w:rsidRPr="00E43B5D">
                <w:rPr>
                  <w:rFonts w:ascii="Consolas" w:eastAsia="Consolas" w:hAnsi="Consolas" w:cs="Consolas"/>
                  <w:color w:val="ABB2BF"/>
                  <w:shd w:val="clear" w:color="auto" w:fill="282C34"/>
                </w:rPr>
                <w:t>serialize(</w:t>
              </w:r>
              <w:proofErr w:type="gramEnd"/>
              <w:r w:rsidRPr="00E43B5D">
                <w:rPr>
                  <w:rFonts w:ascii="Consolas" w:eastAsia="Consolas" w:hAnsi="Consolas" w:cs="Consolas"/>
                  <w:color w:val="ABB2BF"/>
                  <w:shd w:val="clear" w:color="auto" w:fill="282C34"/>
                </w:rPr>
                <w:t>model, '</w:t>
              </w:r>
            </w:ins>
            <w:ins w:id="77" w:author="Udayakumar, Anisha" w:date="2023-02-07T16:41:00Z">
              <w:r w:rsidRPr="00E43B5D">
                <w:rPr>
                  <w:rFonts w:ascii="Consolas" w:eastAsia="Consolas" w:hAnsi="Consolas" w:cs="Consolas"/>
                  <w:color w:val="ABB2BF"/>
                  <w:shd w:val="clear" w:color="auto" w:fill="282C34"/>
                </w:rPr>
                <w:t>yolov5</w:t>
              </w:r>
              <w:r>
                <w:rPr>
                  <w:rFonts w:ascii="Consolas" w:eastAsia="Consolas" w:hAnsi="Consolas" w:cs="Consolas"/>
                  <w:color w:val="ABB2BF"/>
                  <w:shd w:val="clear" w:color="auto" w:fill="282C34"/>
                </w:rPr>
                <w:t>s</w:t>
              </w:r>
            </w:ins>
            <w:ins w:id="78" w:author="Udayakumar, Anisha" w:date="2023-02-07T16:40:00Z">
              <w:r w:rsidRPr="00E43B5D">
                <w:rPr>
                  <w:rFonts w:ascii="Consolas" w:eastAsia="Consolas" w:hAnsi="Consolas" w:cs="Consolas"/>
                  <w:color w:val="ABB2BF"/>
                  <w:shd w:val="clear" w:color="auto" w:fill="282C34"/>
                </w:rPr>
                <w:t>/</w:t>
              </w:r>
              <w:bookmarkStart w:id="79" w:name="_Hlk126680600"/>
              <w:r w:rsidRPr="00E43B5D">
                <w:rPr>
                  <w:rFonts w:ascii="Consolas" w:eastAsia="Consolas" w:hAnsi="Consolas" w:cs="Consolas"/>
                  <w:color w:val="ABB2BF"/>
                  <w:shd w:val="clear" w:color="auto" w:fill="282C34"/>
                </w:rPr>
                <w:t>football-players-tracking_openvino_model</w:t>
              </w:r>
              <w:bookmarkEnd w:id="79"/>
              <w:r w:rsidRPr="00E43B5D">
                <w:rPr>
                  <w:rFonts w:ascii="Consolas" w:eastAsia="Consolas" w:hAnsi="Consolas" w:cs="Consolas"/>
                  <w:color w:val="ABB2BF"/>
                  <w:shd w:val="clear" w:color="auto" w:fill="282C34"/>
                </w:rPr>
                <w:t>/football-players-tracking.xml')</w:t>
              </w:r>
            </w:ins>
          </w:p>
        </w:tc>
      </w:tr>
    </w:tbl>
    <w:p w14:paraId="268FE234" w14:textId="779867BB" w:rsidR="00FE0C3A" w:rsidDel="0031202E" w:rsidRDefault="00FE0C3A" w:rsidP="0031202E">
      <w:pPr>
        <w:rPr>
          <w:del w:id="80" w:author="Udayakumar, Anisha" w:date="2023-02-07T16:40:00Z"/>
        </w:rPr>
      </w:pPr>
    </w:p>
    <w:p w14:paraId="694A6BAA" w14:textId="77777777" w:rsidR="00FE0C3A" w:rsidRDefault="00FE0C3A">
      <w:pPr>
        <w:rPr>
          <w:ins w:id="81" w:author="Udayakumar, Anisha" w:date="2023-02-07T16:38:00Z"/>
        </w:rPr>
      </w:pPr>
    </w:p>
    <w:p w14:paraId="4FB88C95" w14:textId="35E1DC23" w:rsidR="00F678B5" w:rsidRDefault="00410471">
      <w:r>
        <w:t xml:space="preserve">The </w:t>
      </w:r>
      <w:del w:id="82" w:author="Udayakumar, Anisha" w:date="2023-02-07T16:42:00Z">
        <w:r w:rsidDel="003268BE">
          <w:delText xml:space="preserve">new </w:delText>
        </w:r>
      </w:del>
      <w:ins w:id="83" w:author="Udayakumar, Anisha" w:date="2023-02-07T16:42:00Z">
        <w:r w:rsidR="003268BE">
          <w:t xml:space="preserve">optimized </w:t>
        </w:r>
      </w:ins>
      <w:r>
        <w:t xml:space="preserve">model will be saved </w:t>
      </w:r>
      <w:del w:id="84" w:author="Udayakumar, Anisha" w:date="2023-02-07T16:42:00Z">
        <w:r w:rsidDel="003268BE">
          <w:delText xml:space="preserve">as </w:delText>
        </w:r>
      </w:del>
      <w:proofErr w:type="gramStart"/>
      <w:ins w:id="85" w:author="Udayakumar, Anisha" w:date="2023-02-07T16:42:00Z">
        <w:r w:rsidR="003268BE">
          <w:t xml:space="preserve">in  </w:t>
        </w:r>
      </w:ins>
      <w:r>
        <w:t>“</w:t>
      </w:r>
      <w:proofErr w:type="gramEnd"/>
      <w:ins w:id="86" w:author="Udayakumar, Anisha" w:date="2023-02-07T16:43:00Z">
        <w:r w:rsidR="003268BE" w:rsidRPr="003268BE">
          <w:t>football-players-</w:t>
        </w:r>
        <w:proofErr w:type="spellStart"/>
        <w:r w:rsidR="003268BE" w:rsidRPr="003268BE">
          <w:t>tracking_openvino_model</w:t>
        </w:r>
        <w:proofErr w:type="spellEnd"/>
        <w:r w:rsidR="003268BE" w:rsidRPr="003268BE" w:rsidDel="003268BE">
          <w:t xml:space="preserve"> </w:t>
        </w:r>
      </w:ins>
      <w:del w:id="87" w:author="Udayakumar, Anisha" w:date="2023-02-07T16:43:00Z">
        <w:r w:rsidDel="003268BE">
          <w:delText>yolov5\</w:delText>
        </w:r>
      </w:del>
      <w:del w:id="88" w:author="Udayakumar, Anisha" w:date="2023-02-06T21:29:00Z">
        <w:r w:rsidDel="008F46CF">
          <w:delText>football_saved_model\</w:delText>
        </w:r>
      </w:del>
      <w:r>
        <w:t xml:space="preserve">”. We will now use this </w:t>
      </w:r>
      <w:del w:id="89" w:author="Udayakumar, Anisha" w:date="2023-02-06T21:30:00Z">
        <w:r w:rsidDel="008F46CF">
          <w:delText xml:space="preserve">TensorFlow </w:delText>
        </w:r>
      </w:del>
      <w:proofErr w:type="spellStart"/>
      <w:r>
        <w:t>OpenVINO</w:t>
      </w:r>
      <w:proofErr w:type="spellEnd"/>
      <w:r>
        <w:t xml:space="preserve"> model with “--weights” every time we train or infer a model. </w:t>
      </w:r>
      <w:del w:id="90" w:author="Udayakumar, Anisha" w:date="2023-02-07T12:34:00Z">
        <w:r w:rsidDel="00E2362E">
          <w:delText>Let’s move this to the main directory and name is “football.pb”.</w:delText>
        </w:r>
      </w:del>
    </w:p>
    <w:p w14:paraId="4FB88C96" w14:textId="77777777" w:rsidR="00F678B5" w:rsidRDefault="00F678B5"/>
    <w:p w14:paraId="4FB88C97" w14:textId="77777777" w:rsidR="00F678B5" w:rsidRDefault="00F678B5"/>
    <w:p w14:paraId="4FB88C98" w14:textId="77777777" w:rsidR="00F678B5" w:rsidRDefault="00410471">
      <w:pPr>
        <w:spacing w:after="200"/>
      </w:pPr>
      <w:r>
        <w:rPr>
          <w:b/>
          <w:sz w:val="28"/>
          <w:szCs w:val="28"/>
        </w:rPr>
        <w:t xml:space="preserve">Deploying the optimized YOLOv5 model with </w:t>
      </w:r>
      <w:proofErr w:type="spellStart"/>
      <w:r>
        <w:rPr>
          <w:b/>
          <w:sz w:val="28"/>
          <w:szCs w:val="28"/>
        </w:rPr>
        <w:t>OpenVINO</w:t>
      </w:r>
      <w:proofErr w:type="spellEnd"/>
      <w:r>
        <w:t xml:space="preserve"> </w:t>
      </w:r>
    </w:p>
    <w:p w14:paraId="4FB88C99" w14:textId="037629BF" w:rsidR="00F678B5" w:rsidRDefault="00410471">
      <w:r>
        <w:t xml:space="preserve">Once we have saved our YOLOv5 model and </w:t>
      </w:r>
      <w:ins w:id="91" w:author="Udayakumar, Anisha" w:date="2023-02-07T16:44:00Z">
        <w:r w:rsidR="0094581C">
          <w:t>optimized th</w:t>
        </w:r>
      </w:ins>
      <w:ins w:id="92" w:author="Udayakumar, Anisha" w:date="2023-02-07T16:45:00Z">
        <w:r w:rsidR="0094581C">
          <w:t xml:space="preserve">e model </w:t>
        </w:r>
      </w:ins>
      <w:ins w:id="93" w:author="Udayakumar, Anisha" w:date="2023-02-07T16:44:00Z">
        <w:r w:rsidR="00B46F1F" w:rsidRPr="00B46F1F">
          <w:t xml:space="preserve">using </w:t>
        </w:r>
        <w:proofErr w:type="spellStart"/>
        <w:r w:rsidR="00B46F1F" w:rsidRPr="00B46F1F">
          <w:t>OpenVINO</w:t>
        </w:r>
        <w:proofErr w:type="spellEnd"/>
        <w:r w:rsidR="00B46F1F" w:rsidRPr="00B46F1F">
          <w:t xml:space="preserve"> Model Optimizer</w:t>
        </w:r>
      </w:ins>
      <w:del w:id="94" w:author="Udayakumar, Anisha" w:date="2023-02-07T16:44:00Z">
        <w:r w:rsidDel="00B46F1F">
          <w:delText>converted it to be compatible with TensorFlow</w:delText>
        </w:r>
      </w:del>
      <w:r>
        <w:t xml:space="preserve">, we are ready to deploy the model for inference. There are </w:t>
      </w:r>
      <w:proofErr w:type="gramStart"/>
      <w:r>
        <w:t>a number of</w:t>
      </w:r>
      <w:proofErr w:type="gramEnd"/>
      <w:r>
        <w:t xml:space="preserve"> ways to deploy the model, depending on the requirements of our application and the hardware platform we are using.</w:t>
      </w:r>
    </w:p>
    <w:p w14:paraId="4FB88C9A" w14:textId="35E87CA0" w:rsidR="00F678B5" w:rsidRDefault="00410471">
      <w:pPr>
        <w:spacing w:before="240" w:after="240"/>
      </w:pPr>
      <w:r>
        <w:lastRenderedPageBreak/>
        <w:t xml:space="preserve">One option is to deploy the model on a standalone machine or a cluster of machines running a supported operating system (such as Linux). We can install the </w:t>
      </w:r>
      <w:proofErr w:type="spellStart"/>
      <w:r>
        <w:t>OpenVINO</w:t>
      </w:r>
      <w:proofErr w:type="spellEnd"/>
      <w:r>
        <w:t xml:space="preserve"> runtime and the necessary dependencies on the machine(s), and then run our </w:t>
      </w:r>
      <w:del w:id="95" w:author="Udayakumar, Anisha" w:date="2023-02-07T16:46:00Z">
        <w:r w:rsidDel="00AA4019">
          <w:delText xml:space="preserve">TensorFlow </w:delText>
        </w:r>
      </w:del>
      <w:r>
        <w:t>application as usual. The application will use the Inference Engine to perform inference on the optimized model.</w:t>
      </w:r>
    </w:p>
    <w:p w14:paraId="4FB88C9B" w14:textId="34707BD1" w:rsidR="00F678B5" w:rsidRDefault="00410471">
      <w:pPr>
        <w:spacing w:before="240" w:after="240"/>
      </w:pPr>
      <w:r>
        <w:t xml:space="preserve">Another option is to deploy the model on a cloud platform, such as Amazon Web Services (AWS) or Microsoft Azure. We can create a virtual machine or a container with the necessary dependencies, and then run our </w:t>
      </w:r>
      <w:del w:id="96" w:author="Udayakumar, Anisha" w:date="2023-02-07T16:48:00Z">
        <w:r w:rsidDel="00BC5DF2">
          <w:delText xml:space="preserve">TensorFlow </w:delText>
        </w:r>
      </w:del>
      <w:r>
        <w:t>application on the virtual machine or container. The application will use the Inference Engine to perform inference on the optimized model.</w:t>
      </w:r>
    </w:p>
    <w:p w14:paraId="4FB88C9C" w14:textId="77777777" w:rsidR="00F678B5" w:rsidRDefault="00410471">
      <w:pPr>
        <w:spacing w:before="240" w:after="240"/>
      </w:pPr>
      <w:r>
        <w:t xml:space="preserve">However, in this example, we will deploy the model on a device with an Intel processor, the necessary hardware acceleration (such as a CPU with Intel Integrated Graphics or a VPU), and toggle inference through the GPU or CPU. This example will show the performance between </w:t>
      </w:r>
      <w:proofErr w:type="spellStart"/>
      <w:r>
        <w:t>OpenVINO</w:t>
      </w:r>
      <w:proofErr w:type="spellEnd"/>
      <w:r>
        <w:t xml:space="preserve"> on and off and as well as either using a CPU or GPU for inference.</w:t>
      </w:r>
    </w:p>
    <w:p w14:paraId="4FB88C9D" w14:textId="30C6E782" w:rsidR="00F678B5" w:rsidRDefault="00410471">
      <w:r>
        <w:t xml:space="preserve">To run inferences on a set of images with CPU and </w:t>
      </w:r>
      <w:del w:id="97" w:author="Udayakumar, Anisha" w:date="2023-02-07T13:34:00Z">
        <w:r w:rsidDel="009E125E">
          <w:delText>OpenVINO not toggled on</w:delText>
        </w:r>
      </w:del>
      <w:proofErr w:type="spellStart"/>
      <w:ins w:id="98" w:author="Udayakumar, Anisha" w:date="2023-02-07T13:34:00Z">
        <w:r w:rsidR="009E125E">
          <w:t>Pytorch</w:t>
        </w:r>
        <w:proofErr w:type="spellEnd"/>
        <w:r w:rsidR="009E125E">
          <w:t xml:space="preserve"> mode</w:t>
        </w:r>
        <w:r w:rsidR="00D332C0">
          <w:t>l</w:t>
        </w:r>
      </w:ins>
      <w:r>
        <w:t xml:space="preserve"> run this in the command line:</w:t>
      </w:r>
    </w:p>
    <w:tbl>
      <w:tblPr>
        <w:tblStyle w:val="a4"/>
        <w:tblW w:w="0" w:type="auto"/>
        <w:tblLayout w:type="fixed"/>
        <w:tblLook w:val="0600" w:firstRow="0" w:lastRow="0" w:firstColumn="0" w:lastColumn="0" w:noHBand="1" w:noVBand="1"/>
      </w:tblPr>
      <w:tblGrid>
        <w:gridCol w:w="10800"/>
      </w:tblGrid>
      <w:tr w:rsidR="00F678B5" w14:paraId="4FB88C9F" w14:textId="77777777">
        <w:tc>
          <w:tcPr>
            <w:tcW w:w="10800" w:type="dxa"/>
            <w:shd w:val="clear" w:color="auto" w:fill="282C34"/>
            <w:tcMar>
              <w:top w:w="100" w:type="dxa"/>
              <w:left w:w="100" w:type="dxa"/>
              <w:bottom w:w="100" w:type="dxa"/>
              <w:right w:w="100" w:type="dxa"/>
            </w:tcMar>
          </w:tcPr>
          <w:p w14:paraId="4FB88C9E" w14:textId="11DE67FA" w:rsidR="00F678B5" w:rsidRDefault="00410471">
            <w:pPr>
              <w:widowControl w:val="0"/>
              <w:pBdr>
                <w:top w:val="nil"/>
                <w:left w:val="nil"/>
                <w:bottom w:val="nil"/>
                <w:right w:val="nil"/>
                <w:between w:val="nil"/>
              </w:pBdr>
              <w:rPr>
                <w:rFonts w:ascii="Consolas" w:eastAsia="Consolas" w:hAnsi="Consolas" w:cs="Consolas"/>
                <w:color w:val="ABB2BF"/>
                <w:shd w:val="clear" w:color="auto" w:fill="282C34"/>
              </w:rPr>
            </w:pPr>
            <w:bookmarkStart w:id="99" w:name="_Hlk126680428"/>
            <w:r>
              <w:rPr>
                <w:rFonts w:ascii="Consolas" w:eastAsia="Consolas" w:hAnsi="Consolas" w:cs="Consolas"/>
                <w:color w:val="ABB2BF"/>
                <w:shd w:val="clear" w:color="auto" w:fill="282C34"/>
              </w:rPr>
              <w:t xml:space="preserve"> python detect.py --weights </w:t>
            </w:r>
            <w:ins w:id="100" w:author="Udayakumar, Anisha" w:date="2023-02-07T16:37:00Z">
              <w:r w:rsidR="00006FD3" w:rsidRPr="00A30D34">
                <w:rPr>
                  <w:rFonts w:ascii="Consolas" w:eastAsia="Consolas" w:hAnsi="Consolas" w:cs="Consolas"/>
                  <w:color w:val="ABB2BF"/>
                  <w:shd w:val="clear" w:color="auto" w:fill="282C34"/>
                </w:rPr>
                <w:t>model/</w:t>
              </w:r>
              <w:r w:rsidR="00006FD3">
                <w:t xml:space="preserve"> </w:t>
              </w:r>
              <w:r w:rsidR="00006FD3" w:rsidRPr="008F46CF">
                <w:rPr>
                  <w:rFonts w:ascii="Consolas" w:eastAsia="Consolas" w:hAnsi="Consolas" w:cs="Consolas"/>
                  <w:color w:val="ABB2BF"/>
                  <w:shd w:val="clear" w:color="auto" w:fill="282C34"/>
                </w:rPr>
                <w:t>yolov5s</w:t>
              </w:r>
              <w:r w:rsidR="00006FD3">
                <w:rPr>
                  <w:rFonts w:ascii="Consolas" w:eastAsia="Consolas" w:hAnsi="Consolas" w:cs="Consolas"/>
                  <w:color w:val="ABB2BF"/>
                  <w:shd w:val="clear" w:color="auto" w:fill="282C34"/>
                </w:rPr>
                <w:t>/</w:t>
              </w:r>
              <w:r w:rsidR="00006FD3" w:rsidRPr="00006FD3">
                <w:rPr>
                  <w:rFonts w:ascii="Consolas" w:eastAsia="Consolas" w:hAnsi="Consolas" w:cs="Consolas"/>
                  <w:color w:val="ABB2BF"/>
                  <w:shd w:val="clear" w:color="auto" w:fill="282C34"/>
                </w:rPr>
                <w:t>football-players-tracking.pt</w:t>
              </w:r>
            </w:ins>
            <w:del w:id="101" w:author="Udayakumar, Anisha" w:date="2023-02-07T16:37:00Z">
              <w:r w:rsidDel="00006FD3">
                <w:rPr>
                  <w:rFonts w:ascii="Consolas" w:eastAsia="Consolas" w:hAnsi="Consolas" w:cs="Consolas"/>
                  <w:color w:val="ABB2BF"/>
                  <w:shd w:val="clear" w:color="auto" w:fill="282C34"/>
                </w:rPr>
                <w:delText xml:space="preserve">football_saved_model  </w:delText>
              </w:r>
            </w:del>
            <w:r>
              <w:rPr>
                <w:rFonts w:ascii="Consolas" w:eastAsia="Consolas" w:hAnsi="Consolas" w:cs="Consolas"/>
                <w:color w:val="ABB2BF"/>
                <w:shd w:val="clear" w:color="auto" w:fill="282C34"/>
              </w:rPr>
              <w:t xml:space="preserve">--source data/images --device </w:t>
            </w:r>
            <w:proofErr w:type="spellStart"/>
            <w:r>
              <w:rPr>
                <w:rFonts w:ascii="Consolas" w:eastAsia="Consolas" w:hAnsi="Consolas" w:cs="Consolas"/>
                <w:color w:val="ABB2BF"/>
                <w:shd w:val="clear" w:color="auto" w:fill="282C34"/>
              </w:rPr>
              <w:t>cpu</w:t>
            </w:r>
            <w:proofErr w:type="spellEnd"/>
          </w:p>
        </w:tc>
      </w:tr>
    </w:tbl>
    <w:bookmarkEnd w:id="99"/>
    <w:p w14:paraId="4FB88CA0" w14:textId="6CDF850C" w:rsidR="00F678B5" w:rsidDel="009565EE" w:rsidRDefault="009565EE">
      <w:pPr>
        <w:widowControl w:val="0"/>
        <w:rPr>
          <w:del w:id="102" w:author="Udayakumar, Anisha" w:date="2023-02-07T16:36:00Z"/>
        </w:rPr>
      </w:pPr>
      <w:ins w:id="103" w:author="Udayakumar, Anisha" w:date="2023-02-07T16:36:00Z">
        <w:r w:rsidRPr="009565EE">
          <w:t>Speed: 3.0ms pre-process, 2324.1ms inference, 2.0ms NMS per image at shape (1, 3, 640, 640)</w:t>
        </w:r>
      </w:ins>
      <w:del w:id="104" w:author="Udayakumar, Anisha" w:date="2023-02-07T13:31:00Z">
        <w:r w:rsidR="00410471" w:rsidDel="00C8539C">
          <w:delText>Speed: 0.6ms pre-process, 62.7ms inference, 1.7ms NMS per image at shape (1, 3, 640, 640)</w:delText>
        </w:r>
      </w:del>
    </w:p>
    <w:p w14:paraId="560001FD" w14:textId="77777777" w:rsidR="009565EE" w:rsidRDefault="009565EE">
      <w:pPr>
        <w:widowControl w:val="0"/>
        <w:pBdr>
          <w:top w:val="nil"/>
          <w:left w:val="nil"/>
          <w:bottom w:val="nil"/>
          <w:right w:val="nil"/>
          <w:between w:val="nil"/>
        </w:pBdr>
        <w:rPr>
          <w:ins w:id="105" w:author="Udayakumar, Anisha" w:date="2023-02-07T16:36:00Z"/>
        </w:rPr>
      </w:pPr>
    </w:p>
    <w:p w14:paraId="4FB88CA1" w14:textId="77777777" w:rsidR="00F678B5" w:rsidRDefault="00F678B5">
      <w:pPr>
        <w:widowControl w:val="0"/>
      </w:pPr>
    </w:p>
    <w:p w14:paraId="4FB88CA2" w14:textId="31614666" w:rsidR="00F678B5" w:rsidRDefault="00410471">
      <w:r>
        <w:t xml:space="preserve">To run inferences on a set of images with CPU and </w:t>
      </w:r>
      <w:proofErr w:type="spellStart"/>
      <w:r>
        <w:t>OpenVINO</w:t>
      </w:r>
      <w:proofErr w:type="spellEnd"/>
      <w:r>
        <w:t xml:space="preserve"> </w:t>
      </w:r>
      <w:del w:id="106" w:author="Udayakumar, Anisha" w:date="2023-02-07T13:34:00Z">
        <w:r w:rsidDel="00D332C0">
          <w:delText>toggled on</w:delText>
        </w:r>
      </w:del>
      <w:ins w:id="107" w:author="Udayakumar, Anisha" w:date="2023-02-07T13:34:00Z">
        <w:r w:rsidR="00D332C0">
          <w:t>mode</w:t>
        </w:r>
      </w:ins>
      <w:ins w:id="108" w:author="Udayakumar, Anisha" w:date="2023-02-07T13:35:00Z">
        <w:r w:rsidR="00D332C0">
          <w:t>l</w:t>
        </w:r>
      </w:ins>
      <w:r>
        <w:t xml:space="preserve"> run this in the command line:</w:t>
      </w:r>
    </w:p>
    <w:tbl>
      <w:tblPr>
        <w:tblStyle w:val="a5"/>
        <w:tblW w:w="0" w:type="auto"/>
        <w:tblLayout w:type="fixed"/>
        <w:tblLook w:val="0600" w:firstRow="0" w:lastRow="0" w:firstColumn="0" w:lastColumn="0" w:noHBand="1" w:noVBand="1"/>
      </w:tblPr>
      <w:tblGrid>
        <w:gridCol w:w="10800"/>
      </w:tblGrid>
      <w:tr w:rsidR="00F678B5" w14:paraId="4FB88CA4" w14:textId="77777777">
        <w:tc>
          <w:tcPr>
            <w:tcW w:w="10800" w:type="dxa"/>
            <w:shd w:val="clear" w:color="auto" w:fill="282C34"/>
            <w:tcMar>
              <w:top w:w="100" w:type="dxa"/>
              <w:left w:w="100" w:type="dxa"/>
              <w:bottom w:w="100" w:type="dxa"/>
              <w:right w:w="100" w:type="dxa"/>
            </w:tcMar>
          </w:tcPr>
          <w:p w14:paraId="4FB88CA3" w14:textId="730FC4FA" w:rsidR="00F678B5" w:rsidRDefault="00410471">
            <w:pPr>
              <w:widowControl w:val="0"/>
              <w:rPr>
                <w:rFonts w:ascii="Consolas" w:eastAsia="Consolas" w:hAnsi="Consolas" w:cs="Consolas"/>
                <w:color w:val="ABB2BF"/>
                <w:shd w:val="clear" w:color="auto" w:fill="282C34"/>
              </w:rPr>
            </w:pPr>
            <w:r>
              <w:rPr>
                <w:rFonts w:ascii="Consolas" w:eastAsia="Consolas" w:hAnsi="Consolas" w:cs="Consolas"/>
                <w:color w:val="ABB2BF"/>
                <w:shd w:val="clear" w:color="auto" w:fill="282C34"/>
              </w:rPr>
              <w:t xml:space="preserve">python detect.py --weights </w:t>
            </w:r>
            <w:ins w:id="109" w:author="Udayakumar, Anisha" w:date="2023-02-07T13:35:00Z">
              <w:r w:rsidR="004B75A7" w:rsidRPr="004B75A7">
                <w:rPr>
                  <w:rFonts w:ascii="Consolas" w:eastAsia="Consolas" w:hAnsi="Consolas" w:cs="Consolas"/>
                  <w:color w:val="ABB2BF"/>
                  <w:shd w:val="clear" w:color="auto" w:fill="282C34"/>
                </w:rPr>
                <w:t>football-players-</w:t>
              </w:r>
              <w:proofErr w:type="spellStart"/>
              <w:r w:rsidR="004B75A7" w:rsidRPr="004B75A7">
                <w:rPr>
                  <w:rFonts w:ascii="Consolas" w:eastAsia="Consolas" w:hAnsi="Consolas" w:cs="Consolas"/>
                  <w:color w:val="ABB2BF"/>
                  <w:shd w:val="clear" w:color="auto" w:fill="282C34"/>
                </w:rPr>
                <w:t>tracking_openvino_model</w:t>
              </w:r>
            </w:ins>
            <w:proofErr w:type="spellEnd"/>
            <w:del w:id="110" w:author="Udayakumar, Anisha" w:date="2023-02-07T13:35:00Z">
              <w:r w:rsidDel="004B75A7">
                <w:rPr>
                  <w:rFonts w:ascii="Consolas" w:eastAsia="Consolas" w:hAnsi="Consolas" w:cs="Consolas"/>
                  <w:color w:val="ABB2BF"/>
                  <w:shd w:val="clear" w:color="auto" w:fill="282C34"/>
                </w:rPr>
                <w:delText xml:space="preserve">football_saved_model </w:delText>
              </w:r>
            </w:del>
            <w:r>
              <w:rPr>
                <w:rFonts w:ascii="Consolas" w:eastAsia="Consolas" w:hAnsi="Consolas" w:cs="Consolas"/>
                <w:color w:val="ABB2BF"/>
                <w:shd w:val="clear" w:color="auto" w:fill="282C34"/>
              </w:rPr>
              <w:t xml:space="preserve">--source data/images --device </w:t>
            </w:r>
            <w:proofErr w:type="spellStart"/>
            <w:r>
              <w:rPr>
                <w:rFonts w:ascii="Consolas" w:eastAsia="Consolas" w:hAnsi="Consolas" w:cs="Consolas"/>
                <w:color w:val="ABB2BF"/>
                <w:shd w:val="clear" w:color="auto" w:fill="282C34"/>
              </w:rPr>
              <w:t>cpu</w:t>
            </w:r>
            <w:proofErr w:type="spellEnd"/>
            <w:del w:id="111" w:author="Udayakumar, Anisha" w:date="2023-02-07T13:35:00Z">
              <w:r w:rsidDel="004B75A7">
                <w:rPr>
                  <w:rFonts w:ascii="Consolas" w:eastAsia="Consolas" w:hAnsi="Consolas" w:cs="Consolas"/>
                  <w:color w:val="ABB2BF"/>
                  <w:shd w:val="clear" w:color="auto" w:fill="282C34"/>
                </w:rPr>
                <w:delText xml:space="preserve"> --use-ovtf</w:delText>
              </w:r>
            </w:del>
          </w:p>
        </w:tc>
      </w:tr>
    </w:tbl>
    <w:p w14:paraId="4FB88CA5" w14:textId="7E249B84" w:rsidR="00F678B5" w:rsidDel="00885867" w:rsidRDefault="00885867">
      <w:pPr>
        <w:widowControl w:val="0"/>
        <w:rPr>
          <w:del w:id="112" w:author="Udayakumar, Anisha" w:date="2023-02-07T13:33:00Z"/>
        </w:rPr>
      </w:pPr>
      <w:ins w:id="113" w:author="Udayakumar, Anisha" w:date="2023-02-07T16:36:00Z">
        <w:r w:rsidRPr="00885867">
          <w:t>Speed: 2.0ms pre-process, 1207.1ms inference, 3.0ms NMS per image at shape (1, 3, 640, 640)</w:t>
        </w:r>
      </w:ins>
      <w:del w:id="114" w:author="Udayakumar, Anisha" w:date="2023-02-07T13:33:00Z">
        <w:r w:rsidR="00410471" w:rsidDel="0030355C">
          <w:delText>Speed: 0.5ms pre-process, 36.2ms inference, 1.8ms NMS per image at shape (1, 3, 640, 640)</w:delText>
        </w:r>
      </w:del>
    </w:p>
    <w:p w14:paraId="5D6F0A6B" w14:textId="77777777" w:rsidR="00885867" w:rsidRDefault="00885867">
      <w:pPr>
        <w:widowControl w:val="0"/>
        <w:rPr>
          <w:ins w:id="115" w:author="Udayakumar, Anisha" w:date="2023-02-07T16:36:00Z"/>
        </w:rPr>
      </w:pPr>
    </w:p>
    <w:p w14:paraId="4FB88CA6" w14:textId="14E0309A" w:rsidR="00F678B5" w:rsidDel="00885867" w:rsidRDefault="00F678B5">
      <w:pPr>
        <w:widowControl w:val="0"/>
        <w:rPr>
          <w:del w:id="116" w:author="Udayakumar, Anisha" w:date="2023-02-07T16:36:00Z"/>
        </w:rPr>
      </w:pPr>
    </w:p>
    <w:p w14:paraId="4FB88CA7" w14:textId="77777777" w:rsidR="00F678B5" w:rsidRDefault="00F678B5">
      <w:pPr>
        <w:widowControl w:val="0"/>
      </w:pPr>
    </w:p>
    <w:p w14:paraId="4FB88CA8" w14:textId="77777777" w:rsidR="00F678B5" w:rsidRDefault="00F678B5">
      <w:pPr>
        <w:widowControl w:val="0"/>
      </w:pPr>
    </w:p>
    <w:p w14:paraId="4FB88CA9" w14:textId="77777777" w:rsidR="00F678B5" w:rsidRDefault="00410471">
      <w:pPr>
        <w:widowControl w:val="0"/>
        <w:spacing w:after="200"/>
      </w:pPr>
      <w:r>
        <w:rPr>
          <w:b/>
          <w:sz w:val="28"/>
          <w:szCs w:val="28"/>
        </w:rPr>
        <w:t>Conclusion</w:t>
      </w:r>
      <w:r>
        <w:t xml:space="preserve"> </w:t>
      </w:r>
    </w:p>
    <w:p w14:paraId="4FB88CAA" w14:textId="67E8F032" w:rsidR="00F678B5" w:rsidRDefault="00410471">
      <w:pPr>
        <w:widowControl w:val="0"/>
      </w:pPr>
      <w:r>
        <w:t xml:space="preserve">In this paper, we have discussed how to use YOLOv5 for object detection tasks, and how to optimize and deploy the trained model with </w:t>
      </w:r>
      <w:proofErr w:type="spellStart"/>
      <w:r>
        <w:t>OpenVINO</w:t>
      </w:r>
      <w:proofErr w:type="spellEnd"/>
      <w:r>
        <w:t xml:space="preserve">. We have covered the steps involved in training a YOLOv5 model </w:t>
      </w:r>
      <w:proofErr w:type="spellStart"/>
      <w:r>
        <w:t>PyTorch</w:t>
      </w:r>
      <w:proofErr w:type="spellEnd"/>
      <w:del w:id="117" w:author="Udayakumar, Anisha" w:date="2023-02-07T16:47:00Z">
        <w:r w:rsidDel="00AA4019">
          <w:delText xml:space="preserve"> and converting it in TensorFlow</w:delText>
        </w:r>
      </w:del>
      <w:r>
        <w:t xml:space="preserve">, optimizing the model with the </w:t>
      </w:r>
      <w:proofErr w:type="spellStart"/>
      <w:r>
        <w:t>OpenVINO</w:t>
      </w:r>
      <w:proofErr w:type="spellEnd"/>
      <w:r>
        <w:t xml:space="preserve"> Model Optimizer, and integrating and deploying the optimized model</w:t>
      </w:r>
      <w:del w:id="118" w:author="Udayakumar, Anisha" w:date="2023-02-07T16:47:00Z">
        <w:r w:rsidDel="00AA4019">
          <w:delText xml:space="preserve"> in a TensorFlow application</w:delText>
        </w:r>
      </w:del>
      <w:r>
        <w:t>.</w:t>
      </w:r>
    </w:p>
    <w:p w14:paraId="4FB88CAB" w14:textId="77777777" w:rsidR="00F678B5" w:rsidRDefault="00410471">
      <w:pPr>
        <w:widowControl w:val="0"/>
        <w:spacing w:before="240" w:after="240"/>
      </w:pPr>
      <w:r>
        <w:t xml:space="preserve">Overall, the combination of YOLOv5 and </w:t>
      </w:r>
      <w:proofErr w:type="spellStart"/>
      <w:r>
        <w:t>OpenVINO</w:t>
      </w:r>
      <w:proofErr w:type="spellEnd"/>
      <w:r>
        <w:t xml:space="preserve"> provides a powerful and flexible solution for object detection tasks and can be used to build a wide range of applications, from standalone programs to large-scale systems.</w:t>
      </w:r>
    </w:p>
    <w:p w14:paraId="4FB88CAC" w14:textId="77777777" w:rsidR="00F678B5" w:rsidRDefault="00410471">
      <w:pPr>
        <w:widowControl w:val="0"/>
      </w:pPr>
      <w:r>
        <w:t xml:space="preserve">We hope this paper has provided you with a useful overview of how to use YOLOv5 and </w:t>
      </w:r>
      <w:proofErr w:type="spellStart"/>
      <w:r>
        <w:t>OpenVINO</w:t>
      </w:r>
      <w:proofErr w:type="spellEnd"/>
      <w:r>
        <w:t xml:space="preserve"> for object detection tasks, and that you will consider using these technologies in your own projects.</w:t>
      </w:r>
    </w:p>
    <w:p w14:paraId="4FB88CAD" w14:textId="77777777" w:rsidR="00F678B5" w:rsidRDefault="00F678B5">
      <w:pPr>
        <w:widowControl w:val="0"/>
      </w:pPr>
    </w:p>
    <w:sectPr w:rsidR="00F678B5">
      <w:pgSz w:w="12240" w:h="15840"/>
      <w:pgMar w:top="1440" w:right="72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8DF"/>
    <w:multiLevelType w:val="multilevel"/>
    <w:tmpl w:val="F3F22B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C9962B4"/>
    <w:multiLevelType w:val="multilevel"/>
    <w:tmpl w:val="A4E0B03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1933426"/>
    <w:multiLevelType w:val="multilevel"/>
    <w:tmpl w:val="AD90F28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5DF3C78"/>
    <w:multiLevelType w:val="multilevel"/>
    <w:tmpl w:val="2E04C4C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FAD59E0"/>
    <w:multiLevelType w:val="hybridMultilevel"/>
    <w:tmpl w:val="4EAED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8345235">
    <w:abstractNumId w:val="3"/>
  </w:num>
  <w:num w:numId="2" w16cid:durableId="1035734399">
    <w:abstractNumId w:val="0"/>
  </w:num>
  <w:num w:numId="3" w16cid:durableId="524681882">
    <w:abstractNumId w:val="2"/>
  </w:num>
  <w:num w:numId="4" w16cid:durableId="629748404">
    <w:abstractNumId w:val="1"/>
  </w:num>
  <w:num w:numId="5" w16cid:durableId="61587268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dayakumar, Anisha">
    <w15:presenceInfo w15:providerId="AD" w15:userId="S::anisha.udayakumar@intel.com::472abb55-d9b2-43fc-8bee-80aea03ea5b4"/>
  </w15:person>
  <w15:person w15:author="Mark McQuade">
    <w15:presenceInfo w15:providerId="AD" w15:userId="S::mark@roboflow.com::b29f896c-20d0-45c5-b9ee-e5ba143aa9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8B5"/>
    <w:rsid w:val="00006FD3"/>
    <w:rsid w:val="000A7A49"/>
    <w:rsid w:val="001D610D"/>
    <w:rsid w:val="00202823"/>
    <w:rsid w:val="002C0542"/>
    <w:rsid w:val="002D704D"/>
    <w:rsid w:val="0030355C"/>
    <w:rsid w:val="0031202E"/>
    <w:rsid w:val="003268BE"/>
    <w:rsid w:val="00365999"/>
    <w:rsid w:val="003802E5"/>
    <w:rsid w:val="00410471"/>
    <w:rsid w:val="004669E1"/>
    <w:rsid w:val="004B75A7"/>
    <w:rsid w:val="00507227"/>
    <w:rsid w:val="00594068"/>
    <w:rsid w:val="006036D0"/>
    <w:rsid w:val="006C5F1A"/>
    <w:rsid w:val="007779EB"/>
    <w:rsid w:val="00793E7F"/>
    <w:rsid w:val="00797064"/>
    <w:rsid w:val="00885867"/>
    <w:rsid w:val="008F46CF"/>
    <w:rsid w:val="0094581C"/>
    <w:rsid w:val="009565EE"/>
    <w:rsid w:val="00983E1C"/>
    <w:rsid w:val="009E125E"/>
    <w:rsid w:val="00A30D34"/>
    <w:rsid w:val="00A62EF4"/>
    <w:rsid w:val="00AA4019"/>
    <w:rsid w:val="00B24646"/>
    <w:rsid w:val="00B3424B"/>
    <w:rsid w:val="00B46F1F"/>
    <w:rsid w:val="00BC5DF2"/>
    <w:rsid w:val="00BE48DD"/>
    <w:rsid w:val="00C8539C"/>
    <w:rsid w:val="00CF33A3"/>
    <w:rsid w:val="00D332C0"/>
    <w:rsid w:val="00D531DA"/>
    <w:rsid w:val="00D57FC9"/>
    <w:rsid w:val="00E2362E"/>
    <w:rsid w:val="00E43B5D"/>
    <w:rsid w:val="00ED32FB"/>
    <w:rsid w:val="00F678B5"/>
    <w:rsid w:val="00FE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8C04"/>
  <w15:docId w15:val="{40BCC7FF-14B2-451F-97F0-0D18A9E3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02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2C0542"/>
    <w:pPr>
      <w:spacing w:line="240" w:lineRule="auto"/>
    </w:pPr>
  </w:style>
  <w:style w:type="paragraph" w:styleId="ListParagraph">
    <w:name w:val="List Paragraph"/>
    <w:basedOn w:val="Normal"/>
    <w:uiPriority w:val="34"/>
    <w:qFormat/>
    <w:rsid w:val="003802E5"/>
    <w:pPr>
      <w:ind w:left="720"/>
      <w:contextualSpacing/>
    </w:pPr>
  </w:style>
  <w:style w:type="character" w:styleId="Hyperlink">
    <w:name w:val="Hyperlink"/>
    <w:basedOn w:val="DefaultParagraphFont"/>
    <w:uiPriority w:val="99"/>
    <w:unhideWhenUsed/>
    <w:rsid w:val="00CF33A3"/>
    <w:rPr>
      <w:color w:val="0000FF" w:themeColor="hyperlink"/>
      <w:u w:val="single"/>
    </w:rPr>
  </w:style>
  <w:style w:type="character" w:styleId="UnresolvedMention">
    <w:name w:val="Unresolved Mention"/>
    <w:basedOn w:val="DefaultParagraphFont"/>
    <w:uiPriority w:val="99"/>
    <w:semiHidden/>
    <w:unhideWhenUsed/>
    <w:rsid w:val="00CF3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37927">
      <w:bodyDiv w:val="1"/>
      <w:marLeft w:val="0"/>
      <w:marRight w:val="0"/>
      <w:marTop w:val="0"/>
      <w:marBottom w:val="0"/>
      <w:divBdr>
        <w:top w:val="none" w:sz="0" w:space="0" w:color="auto"/>
        <w:left w:val="none" w:sz="0" w:space="0" w:color="auto"/>
        <w:bottom w:val="none" w:sz="0" w:space="0" w:color="auto"/>
        <w:right w:val="none" w:sz="0" w:space="0" w:color="auto"/>
      </w:divBdr>
    </w:div>
    <w:div w:id="1187906980">
      <w:bodyDiv w:val="1"/>
      <w:marLeft w:val="0"/>
      <w:marRight w:val="0"/>
      <w:marTop w:val="0"/>
      <w:marBottom w:val="0"/>
      <w:divBdr>
        <w:top w:val="none" w:sz="0" w:space="0" w:color="auto"/>
        <w:left w:val="none" w:sz="0" w:space="0" w:color="auto"/>
        <w:bottom w:val="none" w:sz="0" w:space="0" w:color="auto"/>
        <w:right w:val="none" w:sz="0" w:space="0" w:color="auto"/>
      </w:divBdr>
    </w:div>
    <w:div w:id="1355572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iverse.roboflow.com/roboflow-jvuqo/football-players-detection-3zvbc/dataset/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ltralytics/yolov5/releases/download/v6.2/yolov5s.p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Drs_Aiu7xx6S-ix95f9kNsA6ueKRpN2J?usp=sharing" TargetMode="External"/><Relationship Id="rId11" Type="http://schemas.openxmlformats.org/officeDocument/2006/relationships/image" Target="media/image3.png"/><Relationship Id="rId5" Type="http://schemas.openxmlformats.org/officeDocument/2006/relationships/hyperlink" Target="https://github.com/ultralytics/yolov5"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4665</TotalTime>
  <Pages>8</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McQuade</cp:lastModifiedBy>
  <cp:revision>47</cp:revision>
  <dcterms:created xsi:type="dcterms:W3CDTF">2023-02-01T05:10:00Z</dcterms:created>
  <dcterms:modified xsi:type="dcterms:W3CDTF">2023-02-10T16:00:00Z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cf74f20365b63fd03ac607d464d731069f5062d5cb58510f49fca3bf6f0ca7b2</vt:lpwstr>
  </property>
</Properties>
</file>